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sz w:val="60"/>
          <w:szCs w:val="60"/>
          <w:rPrChange w:author="Александр Жидков" w:id="1" w:date="2019-03-06T08:27:45Z">
            <w:rPr/>
          </w:rPrChange>
        </w:rPr>
      </w:pPr>
      <w:ins w:author="Олег Ореховский" w:id="0" w:date="2019-05-12T14:18:1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after="0" w:before="0" w:line="240" w:lineRule="auto"/>
        <w:jc w:val="both"/>
        <w:rPr>
          <w:b w:val="0"/>
          <w:color w:val="4c5d6e"/>
          <w:sz w:val="80"/>
          <w:szCs w:val="80"/>
        </w:rPr>
      </w:pPr>
      <w:bookmarkStart w:colFirst="0" w:colLast="0" w:name="_2f6tdovv92zd" w:id="0"/>
      <w:bookmarkEnd w:id="0"/>
      <w:r w:rsidDel="00000000" w:rsidR="00000000" w:rsidRPr="00000000">
        <w:rPr>
          <w:b w:val="0"/>
          <w:color w:val="4c5d6e"/>
          <w:sz w:val="80"/>
          <w:szCs w:val="80"/>
          <w:rtl w:val="0"/>
        </w:rPr>
        <w:t xml:space="preserve">Ветвления</w:t>
      </w:r>
    </w:p>
    <w:p w:rsidR="00000000" w:rsidDel="00000000" w:rsidP="00000000" w:rsidRDefault="00000000" w:rsidRPr="00000000" w14:paraId="00000004">
      <w:pPr>
        <w:pStyle w:val="Subtitle"/>
        <w:jc w:val="both"/>
        <w:rPr>
          <w:rFonts w:ascii="Arial" w:cs="Arial" w:eastAsia="Arial" w:hAnsi="Arial"/>
        </w:rPr>
      </w:pPr>
      <w:bookmarkStart w:colFirst="0" w:colLast="0" w:name="_dtgyae33a90k" w:id="1"/>
      <w:bookmarkEnd w:id="1"/>
      <w:r w:rsidDel="00000000" w:rsidR="00000000" w:rsidRPr="00000000">
        <w:rPr>
          <w:rFonts w:ascii="Arial" w:cs="Arial" w:eastAsia="Arial" w:hAnsi="Arial"/>
          <w:i w:val="0"/>
          <w:color w:val="999999"/>
          <w:sz w:val="32"/>
          <w:szCs w:val="32"/>
          <w:rtl w:val="0"/>
        </w:rPr>
        <w:t xml:space="preserve">Условные конструкции</w:t>
      </w:r>
      <w:r w:rsidDel="00000000" w:rsidR="00000000" w:rsidRPr="00000000">
        <w:rPr>
          <w:rFonts w:ascii="Arial" w:cs="Arial" w:eastAsia="Arial" w:hAnsi="Arial"/>
          <w:i w:val="0"/>
          <w:color w:val="999999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gmykhfou5x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Ветвления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cn32bel7x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if, if-else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a7v8w02zplb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Switch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gmykhfou5xd" w:id="2"/>
      <w:bookmarkEnd w:id="2"/>
      <w:r w:rsidDel="00000000" w:rsidR="00000000" w:rsidRPr="00000000">
        <w:rPr>
          <w:rtl w:val="0"/>
        </w:rPr>
        <w:t xml:space="preserve">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программном коде, как и в жизни, множество решений зависит от внешних факторов: «Если случится событие А, я выполню действие Б». По такому принципу строится ветвление во всех языках программирования.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программировании для ветвления применяются специальные операторы, обеспечивающие выполнение определенной команды (или набора команд) только при условии истинности логического выражения (группы выражений). Ветвление — одна из трех базовых конструкций структурного программирования (наряду с последовательным выполнением команд и циклом).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Для справки:</w:t>
      </w:r>
      <w:r w:rsidDel="00000000" w:rsidR="00000000" w:rsidRPr="00000000">
        <w:rPr>
          <w:i w:val="1"/>
          <w:rtl w:val="0"/>
        </w:rPr>
        <w:t xml:space="preserve"> в дискретной математике (фундаментальной науке, лежащей в основе программирования) условие ветвления — это предикат. Почитать об этом можно в дополнительной литературе.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cn32bel7x6" w:id="3"/>
      <w:bookmarkEnd w:id="3"/>
      <w:r w:rsidDel="00000000" w:rsidR="00000000" w:rsidRPr="00000000">
        <w:rPr>
          <w:rtl w:val="0"/>
        </w:rPr>
        <w:t xml:space="preserve">Операторы if, if-else</w:t>
      </w:r>
    </w:p>
    <w:p w:rsidR="00000000" w:rsidDel="00000000" w:rsidP="00000000" w:rsidRDefault="00000000" w:rsidRPr="00000000" w14:paraId="00000010">
      <w:pPr>
        <w:spacing w:after="160" w:before="0" w:line="259" w:lineRule="auto"/>
        <w:rPr/>
      </w:pPr>
      <w:r w:rsidDel="00000000" w:rsidR="00000000" w:rsidRPr="00000000">
        <w:rPr>
          <w:rtl w:val="0"/>
        </w:rPr>
        <w:t xml:space="preserve">Для реализации ветвления в Java используется 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1409700</wp:posOffset>
                </wp:positionV>
                <wp:extent cx="923925" cy="2762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1409700</wp:posOffset>
                </wp:positionV>
                <wp:extent cx="923925" cy="2762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1358900</wp:posOffset>
                </wp:positionV>
                <wp:extent cx="25400" cy="43462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589" y="3562689"/>
                          <a:ext cx="2822" cy="4346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1358900</wp:posOffset>
                </wp:positionV>
                <wp:extent cx="25400" cy="434622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34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368300</wp:posOffset>
                </wp:positionV>
                <wp:extent cx="1892300" cy="990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06200" y="3291050"/>
                          <a:ext cx="1879600" cy="9779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368300</wp:posOffset>
                </wp:positionV>
                <wp:extent cx="1892300" cy="9906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4245.0" w:type="dxa"/>
        <w:jc w:val="left"/>
        <w:tblInd w:w="9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4245"/>
        <w:tblGridChange w:id="0">
          <w:tblGrid>
            <w:gridCol w:w="4245"/>
          </w:tblGrid>
        </w:tblGridChange>
      </w:tblGrid>
      <w:tr>
        <w:trPr>
          <w:trHeight w:val="17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(условие)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2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последовательность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операторов;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12700</wp:posOffset>
                </wp:positionV>
                <wp:extent cx="1257300" cy="2952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23700" y="3638713"/>
                          <a:ext cx="12446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12700</wp:posOffset>
                </wp:positionV>
                <wp:extent cx="1257300" cy="29527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rPr/>
      </w:pPr>
      <w:r w:rsidDel="00000000" w:rsidR="00000000" w:rsidRPr="00000000">
        <w:rPr>
          <w:rtl w:val="0"/>
        </w:rPr>
        <w:t xml:space="preserve">Условие — это любое выражение, возвращающее булевское значение (</w:t>
      </w:r>
      <w:r w:rsidDel="00000000" w:rsidR="00000000" w:rsidRPr="00000000">
        <w:rPr>
          <w:b w:val="1"/>
          <w:rtl w:val="0"/>
        </w:rPr>
        <w:t xml:space="preserve">true, false</w:t>
      </w:r>
      <w:r w:rsidDel="00000000" w:rsidR="00000000" w:rsidRPr="00000000">
        <w:rPr>
          <w:rtl w:val="0"/>
        </w:rPr>
        <w:t xml:space="preserve">); то есть вопрос, на который можно ответить только «да» или «нет». Действие выполняется, когда условие истинно (true). Например:</w:t>
      </w:r>
    </w:p>
    <w:tbl>
      <w:tblPr>
        <w:tblStyle w:val="Table2"/>
        <w:tblW w:w="997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"5 меньше 10"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B">
      <w:pPr>
        <w:spacing w:after="0" w:before="200" w:line="273.6" w:lineRule="auto"/>
        <w:rPr/>
      </w:pPr>
      <w:r w:rsidDel="00000000" w:rsidR="00000000" w:rsidRPr="00000000">
        <w:rPr>
          <w:rtl w:val="0"/>
        </w:rPr>
        <w:t xml:space="preserve">В данном примере числовое значение 5 меньше 10, и поэтому условное выражение принимает логическое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Следовательно, выполняется метод </w:t>
      </w:r>
      <w:r w:rsidDel="00000000" w:rsidR="00000000" w:rsidRPr="00000000">
        <w:rPr>
          <w:b w:val="1"/>
          <w:rtl w:val="0"/>
        </w:rPr>
        <w:t xml:space="preserve">println()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Рассмотрим пример с противоположным условием:</w:t>
      </w:r>
    </w:p>
    <w:tbl>
      <w:tblPr>
        <w:tblStyle w:val="Table3"/>
        <w:tblW w:w="99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"Это сообщение никогда не будет выведено"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0">
      <w:pPr>
        <w:spacing w:after="0" w:before="200" w:line="273.6" w:lineRule="auto"/>
        <w:rPr/>
      </w:pPr>
      <w:r w:rsidDel="00000000" w:rsidR="00000000" w:rsidRPr="00000000">
        <w:rPr>
          <w:rtl w:val="0"/>
        </w:rPr>
        <w:t xml:space="preserve">Теперь числовое значение 10 не меньше 5 — следовательно, метод </w:t>
      </w:r>
      <w:r w:rsidDel="00000000" w:rsidR="00000000" w:rsidRPr="00000000">
        <w:rPr>
          <w:b w:val="1"/>
          <w:rtl w:val="0"/>
        </w:rPr>
        <w:t xml:space="preserve">println() </w:t>
      </w:r>
      <w:r w:rsidDel="00000000" w:rsidR="00000000" w:rsidRPr="00000000">
        <w:rPr>
          <w:rtl w:val="0"/>
        </w:rPr>
        <w:t xml:space="preserve">не вызывается и в консоль ничего не выводится.</w:t>
      </w:r>
    </w:p>
    <w:p w:rsidR="00000000" w:rsidDel="00000000" w:rsidP="00000000" w:rsidRDefault="00000000" w:rsidRPr="00000000" w14:paraId="00000021">
      <w:pPr>
        <w:spacing w:after="200" w:before="200" w:line="273.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Операторы сравнения:</w:t>
      </w:r>
    </w:p>
    <w:tbl>
      <w:tblPr>
        <w:tblStyle w:val="Table4"/>
        <w:tblW w:w="9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5835"/>
        <w:tblGridChange w:id="0">
          <w:tblGrid>
            <w:gridCol w:w="4065"/>
            <w:gridCol w:w="5835"/>
          </w:tblGrid>
        </w:tblGridChange>
      </w:tblGrid>
      <w:tr>
        <w:tc>
          <w:tcPr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259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Оператор</w:t>
            </w:r>
          </w:p>
        </w:tc>
        <w:tc>
          <w:tcPr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59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Значение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Неравно</w:t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Если одного условия недостаточно, применяют ветвление, где в случае истины выполняется одно действие, а иначе — другое: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1485900</wp:posOffset>
                </wp:positionV>
                <wp:extent cx="1257300" cy="5461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1485900</wp:posOffset>
                </wp:positionV>
                <wp:extent cx="1257300" cy="5461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254000</wp:posOffset>
                </wp:positionV>
                <wp:extent cx="1892300" cy="990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254000</wp:posOffset>
                </wp:positionV>
                <wp:extent cx="1892300" cy="9906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1219200</wp:posOffset>
                </wp:positionV>
                <wp:extent cx="34925" cy="263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2564"/>
                          <a:ext cx="0" cy="2548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1219200</wp:posOffset>
                </wp:positionV>
                <wp:extent cx="34925" cy="263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482600</wp:posOffset>
                </wp:positionV>
                <wp:extent cx="923925" cy="276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88800" y="3647825"/>
                          <a:ext cx="914400" cy="264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Ложь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482600</wp:posOffset>
                </wp:positionV>
                <wp:extent cx="923925" cy="2762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0</wp:posOffset>
                </wp:positionV>
                <wp:extent cx="55244" cy="2800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3644745"/>
                          <a:ext cx="45719" cy="2705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lg" w="lg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0</wp:posOffset>
                </wp:positionV>
                <wp:extent cx="55244" cy="28003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80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723900</wp:posOffset>
                </wp:positionV>
                <wp:extent cx="301624" cy="34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8656" y="3777834"/>
                          <a:ext cx="294688" cy="43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723900</wp:posOffset>
                </wp:positionV>
                <wp:extent cx="301624" cy="349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4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1193800</wp:posOffset>
                </wp:positionV>
                <wp:extent cx="923925" cy="276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88800" y="3647825"/>
                          <a:ext cx="914400" cy="264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1193800</wp:posOffset>
                </wp:positionV>
                <wp:extent cx="923925" cy="27622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469900</wp:posOffset>
                </wp:positionV>
                <wp:extent cx="1257300" cy="546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469900</wp:posOffset>
                </wp:positionV>
                <wp:extent cx="1257300" cy="5461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4230.0" w:type="dxa"/>
        <w:jc w:val="left"/>
        <w:tblInd w:w="10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4230"/>
        <w:tblGridChange w:id="0">
          <w:tblGrid>
            <w:gridCol w:w="4230"/>
          </w:tblGrid>
        </w:tblGridChange>
      </w:tblGrid>
      <w:tr>
        <w:trPr>
          <w:trHeight w:val="17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((условие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последовательность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операторов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последовательность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операторов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37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8">
      <w:pPr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Реализуем простой пример:</w:t>
      </w:r>
    </w:p>
    <w:tbl>
      <w:tblPr>
        <w:tblStyle w:val="Table6"/>
        <w:tblW w:w="9885.0" w:type="dxa"/>
        <w:jc w:val="left"/>
        <w:tblInd w:w="7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17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println(x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y);</w:t>
            </w:r>
          </w:p>
          <w:p w:rsidR="00000000" w:rsidDel="00000000" w:rsidP="00000000" w:rsidRDefault="00000000" w:rsidRPr="00000000" w14:paraId="0000003E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println(x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y);</w:t>
            </w:r>
          </w:p>
          <w:p w:rsidR="00000000" w:rsidDel="00000000" w:rsidP="00000000" w:rsidRDefault="00000000" w:rsidRPr="00000000" w14:paraId="00000041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spacing w:after="0" w:before="200" w:line="271.2" w:lineRule="auto"/>
        <w:rPr/>
      </w:pPr>
      <w:r w:rsidDel="00000000" w:rsidR="00000000" w:rsidRPr="00000000">
        <w:rPr>
          <w:rtl w:val="0"/>
        </w:rPr>
        <w:t xml:space="preserve">Не всегда можно уложить логику ветвления в две ветки, но Java позволяет разделять программу на любое количество вариантов с помощью конструкции </w:t>
      </w:r>
      <w:r w:rsidDel="00000000" w:rsidR="00000000" w:rsidRPr="00000000">
        <w:rPr>
          <w:b w:val="1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, которая позволяет анализировать дополнительное условие. При этом выполняться будет первое условие, вернувшее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spacing w:after="200" w:before="200" w:line="271.2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Представим задачу: даны два произвольных числа, необходимо вывести на экран их соотношение. По сути, будет три варианта: первое число больше второго, второе больше первого или они равны:</w:t>
      </w:r>
      <w:r w:rsidDel="00000000" w:rsidR="00000000" w:rsidRPr="00000000">
        <w:rPr>
          <w:rtl w:val="0"/>
        </w:rPr>
      </w:r>
    </w:p>
    <w:tbl>
      <w:tblPr>
        <w:tblStyle w:val="Table7"/>
        <w:tblW w:w="10005.0" w:type="dxa"/>
        <w:jc w:val="left"/>
        <w:tblInd w:w="7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trHeight w:val="17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("$x больше $y");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y )</w:t>
            </w:r>
          </w:p>
          <w:p w:rsidR="00000000" w:rsidDel="00000000" w:rsidP="00000000" w:rsidRDefault="00000000" w:rsidRPr="00000000" w14:paraId="00000049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("$x меньше $y");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360" w:lineRule="auto"/>
              <w:rPr>
                <w:ins w:author="Павел Клименко" w:id="2" w:date="2018-12-22T06:27:21Z"/>
                <w:rFonts w:ascii="Courier New" w:cs="Courier New" w:eastAsia="Courier New" w:hAnsi="Courier New"/>
              </w:rPr>
            </w:pPr>
            <w:ins w:author="Павел Клименко" w:id="2" w:date="2018-12-22T06:27:21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C">
            <w:pPr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("$x равен $y")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a7v8w02zplbh" w:id="4"/>
      <w:bookmarkEnd w:id="4"/>
      <w:r w:rsidDel="00000000" w:rsidR="00000000" w:rsidRPr="00000000">
        <w:rPr>
          <w:rtl w:val="0"/>
        </w:rPr>
        <w:t xml:space="preserve">Оператор Switch</w:t>
      </w:r>
    </w:p>
    <w:p w:rsidR="00000000" w:rsidDel="00000000" w:rsidP="00000000" w:rsidRDefault="00000000" w:rsidRPr="00000000" w14:paraId="0000004F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В отличие от </w:t>
      </w:r>
      <w:r w:rsidDel="00000000" w:rsidR="00000000" w:rsidRPr="00000000">
        <w:rPr>
          <w:b w:val="1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, оператор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применяется к заранее известному количеству возможных ситуаций:</w:t>
      </w:r>
    </w:p>
    <w:tbl>
      <w:tblPr>
        <w:tblStyle w:val="Table8"/>
        <w:tblW w:w="9915.0" w:type="dxa"/>
        <w:jc w:val="left"/>
        <w:tblInd w:w="10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8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switch(ВыражениеДляСравнения) {</w:t>
            </w:r>
          </w:p>
          <w:p w:rsidR="00000000" w:rsidDel="00000000" w:rsidP="00000000" w:rsidRDefault="00000000" w:rsidRPr="00000000" w14:paraId="00000051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case Совпадение1: </w:t>
            </w:r>
          </w:p>
          <w:p w:rsidR="00000000" w:rsidDel="00000000" w:rsidP="00000000" w:rsidRDefault="00000000" w:rsidRPr="00000000" w14:paraId="00000052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    команда;</w:t>
            </w:r>
          </w:p>
          <w:p w:rsidR="00000000" w:rsidDel="00000000" w:rsidP="00000000" w:rsidRDefault="00000000" w:rsidRPr="00000000" w14:paraId="00000053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54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case Совпадение2: </w:t>
            </w:r>
          </w:p>
          <w:p w:rsidR="00000000" w:rsidDel="00000000" w:rsidP="00000000" w:rsidRDefault="00000000" w:rsidRPr="00000000" w14:paraId="00000055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    команда;</w:t>
            </w:r>
          </w:p>
          <w:p w:rsidR="00000000" w:rsidDel="00000000" w:rsidP="00000000" w:rsidRDefault="00000000" w:rsidRPr="00000000" w14:paraId="00000056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57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case Совпадение3: </w:t>
            </w:r>
          </w:p>
          <w:p w:rsidR="00000000" w:rsidDel="00000000" w:rsidP="00000000" w:rsidRDefault="00000000" w:rsidRPr="00000000" w14:paraId="00000058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    команда;</w:t>
            </w:r>
          </w:p>
          <w:p w:rsidR="00000000" w:rsidDel="00000000" w:rsidP="00000000" w:rsidRDefault="00000000" w:rsidRPr="00000000" w14:paraId="00000059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5A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default: </w:t>
            </w:r>
          </w:p>
          <w:p w:rsidR="00000000" w:rsidDel="00000000" w:rsidP="00000000" w:rsidRDefault="00000000" w:rsidRPr="00000000" w14:paraId="0000005B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    оператор;</w:t>
            </w:r>
          </w:p>
          <w:p w:rsidR="00000000" w:rsidDel="00000000" w:rsidP="00000000" w:rsidRDefault="00000000" w:rsidRPr="00000000" w14:paraId="0000005C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  <w:t xml:space="preserve">    break;</w:t>
            </w:r>
          </w:p>
          <w:p w:rsidR="00000000" w:rsidDel="00000000" w:rsidP="00000000" w:rsidRDefault="00000000" w:rsidRPr="00000000" w14:paraId="0000005D">
            <w:pPr>
              <w:pBdr>
                <w:top w:color="cccccc" w:space="7" w:sz="6" w:val="single"/>
                <w:left w:color="cccccc" w:space="7" w:sz="6" w:val="single"/>
                <w:bottom w:color="cccccc" w:space="7" w:sz="6" w:val="single"/>
                <w:right w:color="cccccc" w:space="7" w:sz="6" w:val="single"/>
              </w:pBdr>
              <w:shd w:fill="f5f5f5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before="0" w:line="240" w:lineRule="auto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E">
      <w:pPr>
        <w:spacing w:after="0" w:before="200" w:line="273.6" w:lineRule="auto"/>
        <w:rPr/>
      </w:pPr>
      <w:r w:rsidDel="00000000" w:rsidR="00000000" w:rsidRPr="00000000">
        <w:rPr>
          <w:rtl w:val="0"/>
        </w:rPr>
        <w:t xml:space="preserve">Параметр «</w:t>
      </w:r>
      <w:r w:rsidDel="00000000" w:rsidR="00000000" w:rsidRPr="00000000">
        <w:rPr>
          <w:b w:val="1"/>
          <w:rtl w:val="0"/>
        </w:rPr>
        <w:t xml:space="preserve">ВыражениеДляСравнения</w:t>
      </w:r>
      <w:r w:rsidDel="00000000" w:rsidR="00000000" w:rsidRPr="00000000">
        <w:rPr>
          <w:rtl w:val="0"/>
        </w:rPr>
        <w:t xml:space="preserve">» может принимать значения простых типов </w:t>
      </w: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 С версии Java 7 можно использовать 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Дублирование значений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не допускается. Тип каждого значения должен быть совместим с типом выражения.</w:t>
      </w:r>
    </w:p>
    <w:p w:rsidR="00000000" w:rsidDel="00000000" w:rsidP="00000000" w:rsidRDefault="00000000" w:rsidRPr="00000000" w14:paraId="00000060">
      <w:pPr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Если обнаруживается совпадение, исполняется команда или их набор, прописанный за данным оператором. Если совпадений не будет, выполняется команда после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. Но оператор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не является обязательным. В этом случае при отсутствии совпадений программа не выполняет действий.</w:t>
      </w:r>
    </w:p>
    <w:p w:rsidR="00000000" w:rsidDel="00000000" w:rsidP="00000000" w:rsidRDefault="00000000" w:rsidRPr="00000000" w14:paraId="00000061">
      <w:pPr>
        <w:spacing w:after="200" w:before="200" w:line="273.6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Каждая секция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обычно заканчивается командой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которая передает управление к концу команды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. При отсутствии у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команды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выполнение кода продолжится на следующем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до того момента, пока не встретится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или не закончатся условия. Иногда это используется на практике: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="259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30.0" w:type="dxa"/>
        <w:jc w:val="left"/>
        <w:tblInd w:w="7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17040" w:hRule="atLeast"/>
          <w:trPrChange w:author="Anonymous" w:id="3" w:date="2019-08-10T14:45:31Z">
            <w:trPr>
              <w:trHeight w:val="1700" w:hRule="atLeast"/>
            </w:trPr>
          </w:trPrChange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PrChange w:author="Anonymous" w:id="3" w:date="2019-08-10T14:45:31Z">
              <w:tcPr>
                <w:tcBorders>
                  <w:top w:color="b7b7b7" w:space="0" w:sz="4" w:val="single"/>
                  <w:left w:color="b7b7b7" w:space="0" w:sz="4" w:val="single"/>
                  <w:bottom w:color="b7b7b7" w:space="0" w:sz="4" w:val="single"/>
                  <w:right w:color="b7b7b7" w:space="0" w:sz="4" w:val="single"/>
                </w:tcBorders>
                <w:shd w:fill="efefef" w:val="clear"/>
              </w:tcPr>
            </w:tcPrChange>
          </w:tcPr>
          <w:p w:rsidR="00000000" w:rsidDel="00000000" w:rsidP="00000000" w:rsidRDefault="00000000" w:rsidRPr="00000000" w14:paraId="00000064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month = 3;</w:t>
            </w:r>
          </w:p>
          <w:p w:rsidR="00000000" w:rsidDel="00000000" w:rsidP="00000000" w:rsidRDefault="00000000" w:rsidRPr="00000000" w14:paraId="00000065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monthString;</w:t>
            </w:r>
          </w:p>
          <w:p w:rsidR="00000000" w:rsidDel="00000000" w:rsidP="00000000" w:rsidRDefault="00000000" w:rsidRPr="00000000" w14:paraId="00000066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switch (month) {</w:t>
            </w:r>
          </w:p>
          <w:p w:rsidR="00000000" w:rsidDel="00000000" w:rsidP="00000000" w:rsidRDefault="00000000" w:rsidRPr="00000000" w14:paraId="00000067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1: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monthString = "Январь";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69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2:  monthString = "Февраль";</w:t>
            </w:r>
          </w:p>
          <w:p w:rsidR="00000000" w:rsidDel="00000000" w:rsidP="00000000" w:rsidRDefault="00000000" w:rsidRPr="00000000" w14:paraId="0000006A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6B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3:  monthString = "Март";</w:t>
            </w:r>
          </w:p>
          <w:p w:rsidR="00000000" w:rsidDel="00000000" w:rsidP="00000000" w:rsidRDefault="00000000" w:rsidRPr="00000000" w14:paraId="0000006C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6D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4:  monthString = "Апрель";</w:t>
            </w:r>
          </w:p>
          <w:p w:rsidR="00000000" w:rsidDel="00000000" w:rsidP="00000000" w:rsidRDefault="00000000" w:rsidRPr="00000000" w14:paraId="0000006E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6F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5:  monthString = "Май";</w:t>
            </w:r>
          </w:p>
          <w:p w:rsidR="00000000" w:rsidDel="00000000" w:rsidP="00000000" w:rsidRDefault="00000000" w:rsidRPr="00000000" w14:paraId="00000070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1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6:  monthString = "Июнь";</w:t>
            </w:r>
          </w:p>
          <w:p w:rsidR="00000000" w:rsidDel="00000000" w:rsidP="00000000" w:rsidRDefault="00000000" w:rsidRPr="00000000" w14:paraId="00000072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3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7:  monthString = "Июль";</w:t>
            </w:r>
          </w:p>
          <w:p w:rsidR="00000000" w:rsidDel="00000000" w:rsidP="00000000" w:rsidRDefault="00000000" w:rsidRPr="00000000" w14:paraId="00000074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5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8:  monthString = "Август";</w:t>
            </w:r>
          </w:p>
          <w:p w:rsidR="00000000" w:rsidDel="00000000" w:rsidP="00000000" w:rsidRDefault="00000000" w:rsidRPr="00000000" w14:paraId="00000076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7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9:  monthString = "Сентябрь";</w:t>
            </w:r>
          </w:p>
          <w:p w:rsidR="00000000" w:rsidDel="00000000" w:rsidP="00000000" w:rsidRDefault="00000000" w:rsidRPr="00000000" w14:paraId="00000078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9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10: monthString = "Октябрь";</w:t>
            </w:r>
          </w:p>
          <w:p w:rsidR="00000000" w:rsidDel="00000000" w:rsidP="00000000" w:rsidRDefault="00000000" w:rsidRPr="00000000" w14:paraId="0000007A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B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11: monthString = "Ноябрь";</w:t>
            </w:r>
          </w:p>
          <w:p w:rsidR="00000000" w:rsidDel="00000000" w:rsidP="00000000" w:rsidRDefault="00000000" w:rsidRPr="00000000" w14:paraId="0000007C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D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case 12: monthString = "Декабрь";</w:t>
            </w:r>
          </w:p>
          <w:p w:rsidR="00000000" w:rsidDel="00000000" w:rsidP="00000000" w:rsidRDefault="00000000" w:rsidRPr="00000000" w14:paraId="0000007E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7F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default: monthString = "Не знаем такого";</w:t>
            </w:r>
          </w:p>
          <w:p w:rsidR="00000000" w:rsidDel="00000000" w:rsidP="00000000" w:rsidRDefault="00000000" w:rsidRPr="00000000" w14:paraId="00000080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81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spacing w:after="160" w:before="0" w:line="360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mInfoTextView.setText(monthString);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</w:tcPr>
          <w:p w:rsidR="00000000" w:rsidDel="00000000" w:rsidP="00000000" w:rsidRDefault="00000000" w:rsidRPr="00000000" w14:paraId="00000083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month = 2;</w:t>
            </w:r>
          </w:p>
          <w:p w:rsidR="00000000" w:rsidDel="00000000" w:rsidP="00000000" w:rsidRDefault="00000000" w:rsidRPr="00000000" w14:paraId="00000084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year = 2012;</w:t>
            </w:r>
          </w:p>
          <w:p w:rsidR="00000000" w:rsidDel="00000000" w:rsidP="00000000" w:rsidRDefault="00000000" w:rsidRPr="00000000" w14:paraId="00000085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numDays = 0;</w:t>
            </w:r>
          </w:p>
          <w:p w:rsidR="00000000" w:rsidDel="00000000" w:rsidP="00000000" w:rsidRDefault="00000000" w:rsidRPr="00000000" w14:paraId="00000086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switch (month) {</w:t>
            </w:r>
          </w:p>
          <w:p w:rsidR="00000000" w:rsidDel="00000000" w:rsidP="00000000" w:rsidRDefault="00000000" w:rsidRPr="00000000" w14:paraId="00000088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89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8A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5:</w:t>
            </w:r>
          </w:p>
          <w:p w:rsidR="00000000" w:rsidDel="00000000" w:rsidP="00000000" w:rsidRDefault="00000000" w:rsidRPr="00000000" w14:paraId="0000008B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7:</w:t>
            </w:r>
          </w:p>
          <w:p w:rsidR="00000000" w:rsidDel="00000000" w:rsidP="00000000" w:rsidRDefault="00000000" w:rsidRPr="00000000" w14:paraId="0000008C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8:</w:t>
            </w:r>
          </w:p>
          <w:p w:rsidR="00000000" w:rsidDel="00000000" w:rsidP="00000000" w:rsidRDefault="00000000" w:rsidRPr="00000000" w14:paraId="0000008D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10:</w:t>
            </w:r>
          </w:p>
          <w:p w:rsidR="00000000" w:rsidDel="00000000" w:rsidP="00000000" w:rsidRDefault="00000000" w:rsidRPr="00000000" w14:paraId="0000008E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12:</w:t>
            </w:r>
          </w:p>
          <w:p w:rsidR="00000000" w:rsidDel="00000000" w:rsidP="00000000" w:rsidRDefault="00000000" w:rsidRPr="00000000" w14:paraId="0000008F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numDays = 31;</w:t>
            </w:r>
          </w:p>
          <w:p w:rsidR="00000000" w:rsidDel="00000000" w:rsidP="00000000" w:rsidRDefault="00000000" w:rsidRPr="00000000" w14:paraId="00000090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091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4:</w:t>
            </w:r>
          </w:p>
          <w:p w:rsidR="00000000" w:rsidDel="00000000" w:rsidP="00000000" w:rsidRDefault="00000000" w:rsidRPr="00000000" w14:paraId="00000092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6:</w:t>
            </w:r>
          </w:p>
          <w:p w:rsidR="00000000" w:rsidDel="00000000" w:rsidP="00000000" w:rsidRDefault="00000000" w:rsidRPr="00000000" w14:paraId="00000093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9:</w:t>
            </w:r>
          </w:p>
          <w:p w:rsidR="00000000" w:rsidDel="00000000" w:rsidP="00000000" w:rsidRDefault="00000000" w:rsidRPr="00000000" w14:paraId="00000094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11:</w:t>
            </w:r>
          </w:p>
          <w:p w:rsidR="00000000" w:rsidDel="00000000" w:rsidP="00000000" w:rsidRDefault="00000000" w:rsidRPr="00000000" w14:paraId="00000095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numDays = 30;</w:t>
            </w:r>
          </w:p>
          <w:p w:rsidR="00000000" w:rsidDel="00000000" w:rsidP="00000000" w:rsidRDefault="00000000" w:rsidRPr="00000000" w14:paraId="00000096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097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98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(((year % 4 == 0) &amp;&amp; !(year % 100 == 0)) || (year % 400 == 0))</w:t>
            </w:r>
          </w:p>
          <w:p w:rsidR="00000000" w:rsidDel="00000000" w:rsidP="00000000" w:rsidRDefault="00000000" w:rsidRPr="00000000" w14:paraId="00000099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numDays = 29;</w:t>
            </w:r>
          </w:p>
          <w:p w:rsidR="00000000" w:rsidDel="00000000" w:rsidP="00000000" w:rsidRDefault="00000000" w:rsidRPr="00000000" w14:paraId="0000009A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9B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numDays = 28;</w:t>
            </w:r>
          </w:p>
          <w:p w:rsidR="00000000" w:rsidDel="00000000" w:rsidP="00000000" w:rsidRDefault="00000000" w:rsidRPr="00000000" w14:paraId="0000009C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09D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default:</w:t>
            </w:r>
          </w:p>
          <w:p w:rsidR="00000000" w:rsidDel="00000000" w:rsidP="00000000" w:rsidRDefault="00000000" w:rsidRPr="00000000" w14:paraId="0000009E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mInfoTextView.setText("Несуществующий месяц");</w:t>
            </w:r>
          </w:p>
          <w:p w:rsidR="00000000" w:rsidDel="00000000" w:rsidP="00000000" w:rsidRDefault="00000000" w:rsidRPr="00000000" w14:paraId="0000009F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 w14:paraId="000000A0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spacing w:after="16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mInfoTextView.setText("Число дней = " + numDays);</w:t>
            </w:r>
          </w:p>
        </w:tc>
      </w:tr>
    </w:tbl>
    <w:p w:rsidR="00000000" w:rsidDel="00000000" w:rsidP="00000000" w:rsidRDefault="00000000" w:rsidRPr="00000000" w14:paraId="000000A2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/>
      <w:pgMar w:bottom="1134" w:top="1134" w:left="1133.8582677165355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after="0" w:before="0" w:line="240" w:lineRule="auto"/>
      <w:jc w:val="left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color w:val="99999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-742949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3" name="Shape 3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5" name="Shape 5"/>
                      <wps:spPr>
                        <a:xfrm>
                          <a:off x="561975" y="792300"/>
                          <a:ext cx="367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Интерактивный курс Java. Уровень 1. Тема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image1.png" id="6" name="Shape 6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697775" y="655950"/>
                          <a:ext cx="1441350" cy="14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-742949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4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