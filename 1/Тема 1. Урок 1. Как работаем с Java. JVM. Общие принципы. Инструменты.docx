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="273.6" w:lineRule="auto"/>
        <w:jc w:val="both"/>
        <w:rPr>
          <w:ins w:author="Anonymous" w:id="1" w:date="2019-02-17T09:22:5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Виталий Дорофеев" w:id="0" w:date="2019-06-15T11:27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</w:t>
        </w:r>
      </w:ins>
      <w:ins w:author="Anonymous" w:id="1" w:date="2019-02-17T09:22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ins w:author="Anonymous" w:id="1" w:date="2019-02-17T09:22:5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" w:date="2019-02-17T09:22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rPr>
          <w:rPrChange w:author="Anonymous" w:id="2" w:date="2019-02-17T09:22:53Z">
            <w:rPr>
              <w:rFonts w:ascii="Arial" w:cs="Arial" w:eastAsia="Arial" w:hAnsi="Arial"/>
              <w:sz w:val="20"/>
              <w:szCs w:val="20"/>
            </w:rPr>
          </w:rPrChange>
        </w:rPr>
        <w:pPrChange w:author="Anonymous" w:id="0" w:date="2019-02-17T09:22:53Z">
          <w:pPr>
            <w:pStyle w:val="Heading1"/>
            <w:spacing w:after="200" w:before="200" w:line="273.6" w:lineRule="auto"/>
            <w:jc w:val="both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0" w:line="276" w:lineRule="auto"/>
        <w:rPr>
          <w:rFonts w:ascii="Arial" w:cs="Arial" w:eastAsia="Arial" w:hAnsi="Arial"/>
          <w:sz w:val="20"/>
          <w:szCs w:val="20"/>
        </w:rPr>
      </w:pPr>
      <w:bookmarkStart w:colFirst="0" w:colLast="0" w:name="_mr9y1tl1n64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00" w:before="200" w:line="273.6" w:lineRule="auto"/>
        <w:jc w:val="both"/>
        <w:rPr/>
      </w:pPr>
      <w:bookmarkStart w:colFirst="0" w:colLast="0" w:name="_xhm5ww5scpxz" w:id="1"/>
      <w:bookmarkEnd w:id="1"/>
      <w:r w:rsidDel="00000000" w:rsidR="00000000" w:rsidRPr="00000000">
        <w:rPr>
          <w:rtl w:val="0"/>
        </w:rPr>
        <w:t xml:space="preserve">Как работает Java?</w:t>
      </w:r>
    </w:p>
    <w:p w:rsidR="00000000" w:rsidDel="00000000" w:rsidP="00000000" w:rsidRDefault="00000000" w:rsidRPr="00000000" w14:paraId="00000008">
      <w:pPr>
        <w:pStyle w:val="Subtitle"/>
        <w:spacing w:before="0" w:line="276" w:lineRule="auto"/>
        <w:rPr>
          <w:rFonts w:ascii="Arial" w:cs="Arial" w:eastAsia="Arial" w:hAnsi="Arial"/>
          <w:i w:val="0"/>
          <w:color w:val="abb1b9"/>
          <w:sz w:val="32"/>
          <w:szCs w:val="32"/>
        </w:rPr>
      </w:pPr>
      <w:bookmarkStart w:colFirst="0" w:colLast="0" w:name="_6sy70x9866o0" w:id="2"/>
      <w:bookmarkEnd w:id="2"/>
      <w:r w:rsidDel="00000000" w:rsidR="00000000" w:rsidRPr="00000000">
        <w:rPr>
          <w:rFonts w:ascii="Arial" w:cs="Arial" w:eastAsia="Arial" w:hAnsi="Arial"/>
          <w:i w:val="0"/>
          <w:color w:val="abb1b9"/>
          <w:sz w:val="32"/>
          <w:szCs w:val="32"/>
          <w:rtl w:val="0"/>
        </w:rPr>
        <w:t xml:space="preserve">«Написано один раз — работает везде». </w:t>
      </w:r>
      <w:r w:rsidDel="00000000" w:rsidR="00000000" w:rsidRPr="00000000">
        <w:rPr>
          <w:rFonts w:ascii="Arial" w:cs="Arial" w:eastAsia="Arial" w:hAnsi="Arial"/>
          <w:i w:val="0"/>
          <w:color w:val="abb1b9"/>
          <w:sz w:val="32"/>
          <w:szCs w:val="32"/>
          <w:rtl w:val="0"/>
        </w:rPr>
        <w:t xml:space="preserve">JVM. Инструменты.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before="0" w:line="276" w:lineRule="auto"/>
        <w:rPr>
          <w:rFonts w:ascii="Arial" w:cs="Arial" w:eastAsia="Arial" w:hAnsi="Arial"/>
          <w:i w:val="0"/>
          <w:color w:val="abb1b9"/>
          <w:sz w:val="32"/>
          <w:szCs w:val="32"/>
        </w:rPr>
      </w:pPr>
      <w:bookmarkStart w:colFirst="0" w:colLast="0" w:name="_49b7puu0icxs" w:id="3"/>
      <w:bookmarkEnd w:id="3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before="0" w:line="276" w:lineRule="auto"/>
        <w:rPr/>
      </w:pPr>
      <w:bookmarkStart w:colFirst="0" w:colLast="0" w:name="_lhdbh0ves74r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rFonts w:ascii="Arial" w:cs="Arial" w:eastAsia="Arial" w:hAnsi="Arial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Ведущий принцип 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color w:val="1155cc"/>
              <w:sz w:val="20"/>
              <w:szCs w:val="20"/>
              <w:u w:val="single"/>
            </w:rPr>
          </w:pPr>
          <w:hyperlink w:anchor="_eb898kl7skra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JVM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color w:val="1155cc"/>
              <w:sz w:val="20"/>
              <w:szCs w:val="20"/>
              <w:u w:val="single"/>
            </w:rPr>
          </w:pPr>
          <w:hyperlink w:anchor="_ubzzjrlnj2mp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Инструменты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a5s3zvll5w2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Ведущий принцип Java</w:t>
      </w:r>
    </w:p>
    <w:p w:rsidR="00000000" w:rsidDel="00000000" w:rsidP="00000000" w:rsidRDefault="00000000" w:rsidRPr="00000000" w14:paraId="00000010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jdgxs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Основной принцип Java гласит: «Написано один раз — работает везде». Разумеется, он не мог быть воплощен без сложного, но изящного решения. Познакомимся с ним на этом уроке, но сначала рассмотрим общие подходы к созданию ПО, которые использует язык Java.</w:t>
      </w:r>
    </w:p>
    <w:p w:rsidR="00000000" w:rsidDel="00000000" w:rsidP="00000000" w:rsidRDefault="00000000" w:rsidRPr="00000000" w14:paraId="00000011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 является компилируемым языком со строгой типизацией. Компилируемым называют тот язык, где программа после компиляции будет содержать только машинные инструкции, а не привычный код. Команды из понятных человеку преобразуются в читаемые компьютером.</w:t>
      </w:r>
    </w:p>
    <w:p w:rsidR="00000000" w:rsidDel="00000000" w:rsidP="00000000" w:rsidRDefault="00000000" w:rsidRPr="00000000" w14:paraId="00000012">
      <w:pPr>
        <w:spacing w:after="200" w:before="200" w:line="273.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209625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Наряду с компилируемыми есть интерпретируемые языки. В них инструкции на понятном коде не выполняются непосредственно машиной, а считываются другой программой, которая направляет их целевой машине. К таким языкам относятся JavaScript, PHP.</w:t>
      </w:r>
    </w:p>
    <w:p w:rsidR="00000000" w:rsidDel="00000000" w:rsidP="00000000" w:rsidRDefault="00000000" w:rsidRPr="00000000" w14:paraId="00000014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Компиляция дает преимущество: между кодом и машиной, на которой исполняется программа, нет прослойки в виде программы-интерпретатора. Команды подаются в машинном коде, и работа выполняется быстрее.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b898kl7skra" w:id="7"/>
      <w:bookmarkEnd w:id="7"/>
      <w:r w:rsidDel="00000000" w:rsidR="00000000" w:rsidRPr="00000000">
        <w:rPr>
          <w:rtl w:val="0"/>
        </w:rPr>
        <w:t xml:space="preserve">JVM</w:t>
      </w:r>
      <w:ins w:author="Anticisco Freeman" w:id="3" w:date="2019-09-08T19:24:12Z">
        <w:r w:rsidDel="00000000" w:rsidR="00000000" w:rsidRPr="00000000">
          <w:rPr>
            <w:rtl w:val="0"/>
          </w:rPr>
          <w:t xml:space="preserve"> (Java Virtual Machine)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Чтобы выполнять принцип «Написано один раз — работает везде», создатели Java разработали решение — специальную виртуальную машину, на базе которой исполняются машинные команды, полученные в результате компиляции. Но если код скомпилирован, почему бы не запускать его сразу после компиляции — ведь полученная программа содержит машинный код?</w:t>
      </w:r>
    </w:p>
    <w:p w:rsidR="00000000" w:rsidDel="00000000" w:rsidP="00000000" w:rsidRDefault="00000000" w:rsidRPr="00000000" w14:paraId="00000017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Операционные системы (даже версии одного семейства) имеют разные машинные команды или подходы к их выполнению. Для мультиплатформенности разработчику пришлось бы компилировать свой код на всех возможных версиях компилятора или иметь на выходе множество версий программы для каждой ОС.</w:t>
      </w:r>
    </w:p>
    <w:p w:rsidR="00000000" w:rsidDel="00000000" w:rsidP="00000000" w:rsidRDefault="00000000" w:rsidRPr="00000000" w14:paraId="00000018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Разработчики языка Java создали виртуальные машины для всех популярных ОС. Они гарантируют, что программа будет вести себя одинаково в разных ОС. </w:t>
      </w:r>
    </w:p>
    <w:p w:rsidR="00000000" w:rsidDel="00000000" w:rsidP="00000000" w:rsidRDefault="00000000" w:rsidRPr="00000000" w14:paraId="00000019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Результат компиляции кода (байт-код) не похож на машинные команды, которые запускаются на реальном процессоре. Байт-код — это адаптация между исходным и машинным кодом. Его основная цель — быть эффективно исполненным внутри JVM.</w:t>
      </w:r>
    </w:p>
    <w:p w:rsidR="00000000" w:rsidDel="00000000" w:rsidP="00000000" w:rsidRDefault="00000000" w:rsidRPr="00000000" w14:paraId="0000001A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Чтобы запустить на своем устройстве скомпилированную программу, написанную на Java, достаточно скачать и установить </w:t>
      </w:r>
      <w:ins w:author="Anonymous" w:id="4" w:date="2019-09-02T08:00:46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JRE – Java Runtime Environmen</w:t>
        </w:r>
      </w:ins>
      <w:del w:author="Anonymous" w:id="5" w:date="2019-09-02T08:30:02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delText xml:space="preserve">JRE – Java Runtime Environmen</w:delText>
        </w:r>
      </w:del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t. Это пакет, который включает JVM и запускает ее при вызове программы, написанной на Java.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bzzjrlnj2mp" w:id="8"/>
      <w:bookmarkEnd w:id="8"/>
      <w:r w:rsidDel="00000000" w:rsidR="00000000" w:rsidRPr="00000000">
        <w:rPr>
          <w:rtl w:val="0"/>
        </w:rPr>
        <w:t xml:space="preserve">Инструменты</w:t>
      </w:r>
    </w:p>
    <w:p w:rsidR="00000000" w:rsidDel="00000000" w:rsidP="00000000" w:rsidRDefault="00000000" w:rsidRPr="00000000" w14:paraId="0000001C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для запуска программы достаточно легковесного пакета JRE, то для разработки потребуется более объемный JDK – Java Development Kit. Этот комплект свободно предоставляется компанией Oracle.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Мы будем применять JDK версии 8. Хотя Java 9 недавно вышла в релиз, в работе вам наверняка придется столкнуться именно с 8 версией платформы. В фундаментальных вопросах Java не претерпела изменений. JDK можно загрузить по этой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73.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После установки можно проверить работоспособность при помощи команды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 –version:</w:t>
      </w:r>
    </w:p>
    <w:p w:rsidR="00000000" w:rsidDel="00000000" w:rsidP="00000000" w:rsidRDefault="00000000" w:rsidRPr="00000000" w14:paraId="0000001E">
      <w:pPr>
        <w:spacing w:after="200" w:before="200" w:line="273.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940425" cy="756864"/>
            <wp:effectExtent b="0" l="0" r="0" t="0"/>
            <wp:docPr descr="http://dl4.joxi.net/drive/2018/01/22/0001/0430/78254/54/cd5e97b056.jpg" id="4" name="image2.jpg"/>
            <a:graphic>
              <a:graphicData uri="http://schemas.openxmlformats.org/drawingml/2006/picture">
                <pic:pic>
                  <pic:nvPicPr>
                    <pic:cNvPr descr="http://dl4.joxi.net/drive/2018/01/22/0001/0430/78254/54/cd5e97b056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Чтобы удобно вызывать команды компилятора, стоит прописать путь к JDK в переменной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Как правило, это требуется только в Windows-средах. Настройка производится следующим образом: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Панель управления.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Дополнительные параметры системы.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Дополнительно.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Переменные среды.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Создать.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Выбрать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переменн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 е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существует, созда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ть)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68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Пропи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сать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переменной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путь до директории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внутри директории установки JDK, не включая ее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273.6" w:lineRule="auto"/>
        <w:jc w:val="both"/>
        <w:rPr>
          <w:rFonts w:ascii="Arial" w:cs="Arial" w:eastAsia="Arial" w:hAnsi="Arial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ригодится IDE (Integrated Development Environment) — среда разработки, которая серьезно облегчает жизнь разработчикам, предоставляя функционал автозамен, подсказок, подсветки кода, запуска смежного ПО. Наиболее распространена в кругу Java-разработчиков IDE IntelliJ IDEA. Для обучения будет достаточно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бесплатной версии Community Edition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создании первого проекта в IntelliJ IDEA необходимо указать путь к установленному JDK, как показано на рисунке: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SDK -&gt; New -&gt; JDK -&gt;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путь к папке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jdk1.x.x_xxx.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="273.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4671917" cy="46625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917" cy="46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Теперь мы готовы писать код, чем и займемся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следующем уроке.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134" w:top="1134" w:left="1133.8582677165355" w:right="997.2047244094489" w:header="708" w:footer="708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ek Brains" w:id="0" w:date="2018-08-01T15:25:5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Коллеги, если вы найдете недочеты в этой методичке, прокомментируйте, пожалуйста.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0" w:line="240" w:lineRule="auto"/>
      <w:rPr>
        <w:rFonts w:ascii="Arial" w:cs="Arial" w:eastAsia="Arial" w:hAnsi="Arial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after="0" w:line="240" w:lineRule="auto"/>
      <w:rPr>
        <w:color w:val="999999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99999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-752474</wp:posOffset>
              </wp:positionH>
              <wp:positionV relativeFrom="paragraph">
                <wp:posOffset>-438149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92300"/>
                          <a:ext cx="367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Интерактивный курс Java. Уровень 1. Тема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1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697775" y="655950"/>
                          <a:ext cx="1441350" cy="14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-752474</wp:posOffset>
              </wp:positionH>
              <wp:positionV relativeFrom="paragraph">
                <wp:posOffset>-438149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8" w:hanging="360"/>
      </w:pPr>
      <w:rPr/>
    </w:lvl>
    <w:lvl w:ilvl="1">
      <w:start w:val="1"/>
      <w:numFmt w:val="lowerLetter"/>
      <w:lvlText w:val="%2."/>
      <w:lvlJc w:val="left"/>
      <w:pPr>
        <w:ind w:left="1488" w:hanging="360"/>
      </w:pPr>
      <w:rPr/>
    </w:lvl>
    <w:lvl w:ilvl="2">
      <w:start w:val="1"/>
      <w:numFmt w:val="lowerRoman"/>
      <w:lvlText w:val="%3."/>
      <w:lvlJc w:val="right"/>
      <w:pPr>
        <w:ind w:left="2208" w:hanging="180"/>
      </w:pPr>
      <w:rPr/>
    </w:lvl>
    <w:lvl w:ilvl="3">
      <w:start w:val="1"/>
      <w:numFmt w:val="decimal"/>
      <w:lvlText w:val="%4."/>
      <w:lvlJc w:val="left"/>
      <w:pPr>
        <w:ind w:left="2928" w:hanging="360"/>
      </w:pPr>
      <w:rPr/>
    </w:lvl>
    <w:lvl w:ilvl="4">
      <w:start w:val="1"/>
      <w:numFmt w:val="lowerLetter"/>
      <w:lvlText w:val="%5."/>
      <w:lvlJc w:val="left"/>
      <w:pPr>
        <w:ind w:left="3648" w:hanging="360"/>
      </w:pPr>
      <w:rPr/>
    </w:lvl>
    <w:lvl w:ilvl="5">
      <w:start w:val="1"/>
      <w:numFmt w:val="lowerRoman"/>
      <w:lvlText w:val="%6."/>
      <w:lvlJc w:val="right"/>
      <w:pPr>
        <w:ind w:left="4368" w:hanging="180"/>
      </w:pPr>
      <w:rPr/>
    </w:lvl>
    <w:lvl w:ilvl="6">
      <w:start w:val="1"/>
      <w:numFmt w:val="decimal"/>
      <w:lvlText w:val="%7."/>
      <w:lvlJc w:val="left"/>
      <w:pPr>
        <w:ind w:left="5088" w:hanging="360"/>
      </w:pPr>
      <w:rPr/>
    </w:lvl>
    <w:lvl w:ilvl="7">
      <w:start w:val="1"/>
      <w:numFmt w:val="lowerLetter"/>
      <w:lvlText w:val="%8."/>
      <w:lvlJc w:val="left"/>
      <w:pPr>
        <w:ind w:left="5808" w:hanging="360"/>
      </w:pPr>
      <w:rPr/>
    </w:lvl>
    <w:lvl w:ilvl="8">
      <w:start w:val="1"/>
      <w:numFmt w:val="lowerRoman"/>
      <w:lvlText w:val="%9."/>
      <w:lvlJc w:val="right"/>
      <w:pPr>
        <w:ind w:left="65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3.6" w:lineRule="auto"/>
      <w:jc w:val="both"/>
    </w:pPr>
    <w:rPr>
      <w:rFonts w:ascii="Arial" w:cs="Arial" w:eastAsia="Arial" w:hAnsi="Arial"/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3.6" w:lineRule="auto"/>
      <w:jc w:val="both"/>
    </w:pPr>
    <w:rPr>
      <w:rFonts w:ascii="Arial" w:cs="Arial" w:eastAsia="Arial" w:hAnsi="Arial"/>
      <w:color w:val="666666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jetbrains.com/idea/#chooseYourEdition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www.oracle.com/technetwork/java/javase/downloads/index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