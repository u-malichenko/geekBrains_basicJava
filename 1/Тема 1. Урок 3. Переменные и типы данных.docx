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0" w:before="0" w:line="240" w:lineRule="auto"/>
        <w:rPr>
          <w:rFonts w:ascii="Arial" w:cs="Arial" w:eastAsia="Arial" w:hAnsi="Arial"/>
          <w:b w:val="0"/>
          <w:color w:val="4c5d6e"/>
          <w:sz w:val="80"/>
          <w:szCs w:val="80"/>
        </w:rPr>
      </w:pPr>
      <w:bookmarkStart w:colFirst="0" w:colLast="0" w:name="_2f6tdovv92zd" w:id="0"/>
      <w:bookmarkEnd w:id="0"/>
      <w:r w:rsidDel="00000000" w:rsidR="00000000" w:rsidRPr="00000000">
        <w:rPr>
          <w:rFonts w:ascii="Arial" w:cs="Arial" w:eastAsia="Arial" w:hAnsi="Arial"/>
          <w:b w:val="0"/>
          <w:color w:val="4c5d6e"/>
          <w:sz w:val="80"/>
          <w:szCs w:val="80"/>
          <w:rtl w:val="0"/>
        </w:rPr>
        <w:t xml:space="preserve">Понятие переменных</w:t>
      </w:r>
    </w:p>
    <w:p w:rsidR="00000000" w:rsidDel="00000000" w:rsidP="00000000" w:rsidRDefault="00000000" w:rsidRPr="00000000" w14:paraId="00000003">
      <w:pPr>
        <w:pStyle w:val="Subtitle"/>
        <w:rPr>
          <w:rFonts w:ascii="Arial" w:cs="Arial" w:eastAsia="Arial" w:hAnsi="Arial"/>
          <w:i w:val="0"/>
          <w:color w:val="999999"/>
          <w:sz w:val="32"/>
          <w:szCs w:val="32"/>
        </w:rPr>
      </w:pPr>
      <w:bookmarkStart w:colFirst="0" w:colLast="0" w:name="_wydt0g9v29p" w:id="1"/>
      <w:bookmarkEnd w:id="1"/>
      <w:r w:rsidDel="00000000" w:rsidR="00000000" w:rsidRPr="00000000">
        <w:rPr>
          <w:rFonts w:ascii="Arial" w:cs="Arial" w:eastAsia="Arial" w:hAnsi="Arial"/>
          <w:i w:val="0"/>
          <w:color w:val="999999"/>
          <w:sz w:val="32"/>
          <w:szCs w:val="32"/>
          <w:rtl w:val="0"/>
        </w:rPr>
        <w:t xml:space="preserve">Создани</w:t>
      </w:r>
      <w:ins w:author="m n" w:id="0" w:date="2019-03-10T08:30:55Z">
        <w:del w:author="alexander b" w:id="1" w:date="2019-09-30T19:08:11Z">
          <w:r w:rsidDel="00000000" w:rsidR="00000000" w:rsidRPr="00000000">
            <w:rPr>
              <w:rFonts w:ascii="Arial" w:cs="Arial" w:eastAsia="Arial" w:hAnsi="Arial"/>
              <w:i w:val="0"/>
              <w:color w:val="999999"/>
              <w:sz w:val="32"/>
              <w:szCs w:val="32"/>
              <w:rtl w:val="0"/>
            </w:rPr>
            <w:delText xml:space="preserve"> </w:delText>
          </w:r>
          <w:r w:rsidDel="00000000" w:rsidR="00000000" w:rsidRPr="00000000">
            <w:rPr>
              <w:rFonts w:ascii="Arial" w:cs="Arial" w:eastAsia="Arial" w:hAnsi="Arial"/>
              <w:i w:val="0"/>
              <w:color w:val="999999"/>
              <w:sz w:val="32"/>
              <w:szCs w:val="32"/>
              <w:rtl w:val="0"/>
            </w:rPr>
            <w:delText xml:space="preserve">в</w:delText>
          </w:r>
          <w:r w:rsidDel="00000000" w:rsidR="00000000" w:rsidRPr="00000000">
            <w:rPr>
              <w:rFonts w:ascii="Arial" w:cs="Arial" w:eastAsia="Arial" w:hAnsi="Arial"/>
              <w:i w:val="0"/>
              <w:color w:val="999999"/>
              <w:sz w:val="32"/>
              <w:szCs w:val="32"/>
              <w:rtl w:val="0"/>
            </w:rPr>
            <w:delText xml:space="preserve"> и</w:delText>
          </w:r>
          <w:r w:rsidDel="00000000" w:rsidR="00000000" w:rsidRPr="00000000">
            <w:rPr>
              <w:rFonts w:ascii="Arial" w:cs="Arial" w:eastAsia="Arial" w:hAnsi="Arial"/>
              <w:i w:val="0"/>
              <w:color w:val="999999"/>
              <w:sz w:val="32"/>
              <w:szCs w:val="32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rial" w:cs="Arial" w:eastAsia="Arial" w:hAnsi="Arial"/>
          <w:i w:val="0"/>
          <w:color w:val="999999"/>
          <w:sz w:val="32"/>
          <w:szCs w:val="32"/>
          <w:rtl w:val="0"/>
        </w:rPr>
        <w:t xml:space="preserve">е переменных. Понятие типизации.</w:t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0" w:firstLine="0"/>
            <w:rPr>
              <w:rFonts w:ascii="Arial" w:cs="Arial" w:eastAsia="Arial" w:hAnsi="Arial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nofwc83v3b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Типизация в 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color w:val="1155cc"/>
              <w:sz w:val="20"/>
              <w:szCs w:val="20"/>
              <w:u w:val="single"/>
            </w:rPr>
          </w:pPr>
          <w:hyperlink w:anchor="_x798yvywg5dp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Операции с переменными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fdodi2s1sk" w:id="2"/>
      <w:bookmarkEnd w:id="2"/>
      <w:r w:rsidDel="00000000" w:rsidR="00000000" w:rsidRPr="00000000">
        <w:rPr>
          <w:rtl w:val="0"/>
        </w:rPr>
        <w:t xml:space="preserve">Понятие переменных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 школьных уроках математики вы уже сталкивались с переменными. Это были атрибуты в формулах, которые могли заменяться на числовые значения, влияя при этом на поведение функций. В программировании переменная обретает более глубокий смысл.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 точки зрения Java переменная делится на две составляющие: область памяти и имя переменной. Область памяти — это адрес, который можно использовать для доступа к данным переменной (ее значению). JVM легко ориентируется среди адресов переменных, но человеку трудно понять машинную запись адреса. Поэтому в Java переменным можно задавать имена — например, 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 Синоним будет сопоставляться с областью памяти, в которой хранится значение переменной. Более подробно работу с памятью мы рассмотрим в этом курсе позже. По сути, переменная является контейнером для хранения (как банка на кухне).</w:t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</w:rPr>
      </w:pPr>
      <w:bookmarkStart w:colFirst="0" w:colLast="0" w:name="_1nofwc83v3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Типизация в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Язык Java имеет строгую типизацию. Разберемся, что это означает.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Продолжая аналогию с контейнерами и банками, отметим, что каждый такой предмет имеет свою форму и объем. Так же и переменные характеризуются размером и типом. В Java две группы типов данных: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Примитивные;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Ссылочные (объектные).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Познакомимся с примитивными типами, чтобы перейти к изучению более сложных контейнеров.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 заботится о том, чтобы вы не могли разместить в переменной одного типа значение другого типа (например, положить строку в числовую переменную). Чтобы меры безопасности срабатывали еще при написании кода, нужно указывать тип переменной при ее создании. Вне зависимости от типа переменные объявляются по общим правилам: переменная должна иметь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имя.</w:t>
      </w:r>
    </w:p>
    <w:tbl>
      <w:tblPr>
        <w:tblStyle w:val="Table1"/>
        <w:tblW w:w="9930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42;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Имена переменных должны начинаться с буквы, $ или _, а далее может идти любая последовательность символов. Идентификаторы чувствительны к регистру, и ими не могут быть ключевые слова Java (перечислены ниже):</w:t>
      </w:r>
    </w:p>
    <w:p w:rsidR="00000000" w:rsidDel="00000000" w:rsidP="00000000" w:rsidRDefault="00000000" w:rsidRPr="00000000" w14:paraId="00000018">
      <w:pPr>
        <w:rPr>
          <w:ins w:author="kraduschiisya tigr" w:id="2" w:date="2018-11-11T10:34:16Z"/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abstract, assert, boolean, break, byte, case, catch, char, class, const, continue, default, do, double, else, enum, extends, final, finally, float, for, goto, if, implements, import, instanceof, int, interface, long, native, new, package, private, protected, public, return, short, static, strictfp, super, switch, synchronized, this, throw, throws, transient, try, void, volatile, while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ins w:author="kraduschiisya tigr" w:id="2" w:date="2018-11-11T10:34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rPrChange w:author="kraduschiisya tigr" w:id="3" w:date="2018-11-11T10:34:16Z">
            <w:rPr>
              <w:rFonts w:ascii="Arial" w:cs="Arial" w:eastAsia="Arial" w:hAnsi="Arial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del w:author="kraduschiisya tigr" w:id="2" w:date="2018-11-11T10:34:16Z"/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Java есть 8 примитивных типов данных (о них часто спрашивают на собеседованиях):</w:t>
      </w:r>
      <w:del w:author="kraduschiisya tigr" w:id="2" w:date="2018-11-11T10:34:1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kraduschiisya tigr" w:id="3" w:date="2018-11-11T10:34:16Z">
            <w:rPr>
              <w:rFonts w:ascii="Arial" w:cs="Arial" w:eastAsia="Arial" w:hAnsi="Arial"/>
            </w:rPr>
          </w:rPrChange>
        </w:rPr>
        <w:pPrChange w:author="kraduschiisya tigr" w:id="0" w:date="2018-11-11T10:34:16Z">
          <w:pPr>
            <w:numPr>
              <w:ilvl w:val="0"/>
              <w:numId w:val="2"/>
            </w:numPr>
            <w:spacing w:after="200" w:lineRule="auto"/>
            <w:ind w:left="720" w:hanging="360"/>
          </w:pPr>
        </w:pPrChange>
      </w:pPr>
      <w:r w:rsidDel="00000000" w:rsidR="00000000" w:rsidRPr="00000000">
        <w:rPr>
          <w:rtl w:val="0"/>
        </w:rPr>
        <w:t xml:space="preserve">4 типа целых чисел со знаком: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ins w:author="Anonymous" w:id="4" w:date="2019-02-15T10:08:20Z">
        <w:del w:author="Bredfen" w:id="5" w:date="2019-04-27T12:53:48Z">
          <w:r w:rsidDel="00000000" w:rsidR="00000000" w:rsidRPr="00000000">
            <w:rPr>
              <w:rtl w:val="0"/>
            </w:rPr>
            <w:delText xml:space="preserve">c</w:delText>
          </w:r>
        </w:del>
      </w:ins>
      <w:del w:author="Anonymous" w:id="4" w:date="2019-02-15T10:08:20Z">
        <w:r w:rsidDel="00000000" w:rsidR="00000000" w:rsidRPr="00000000"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  <w:rtl w:val="0"/>
          </w:rPr>
          <w:delText xml:space="preserve">byte </w:delText>
        </w:r>
      </w:del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8-битное число;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16-битное число;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32-битное число;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64-битное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2 типа чисел с плавающей точкой: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32-битное число с плавающей точкой;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64-битное число с плавающей точкой.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ще 2 типа: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логический тип (true или false)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16-битный тип данных, предназначенный для хранения символов в кодировке Unicode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byte b = 10;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short s = 2404;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int i = 123456;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long l = 1500L; // Для объявления long в конце ставится буква L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float f = 120.0f; //  Для объявления float в конце ставится буква f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double d = 15.72775; 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 bool = true;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char c = 'A';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Arial" w:cs="Arial" w:eastAsia="Arial" w:hAnsi="Arial"/>
        </w:rPr>
      </w:pPr>
      <w:bookmarkStart w:colFirst="0" w:colLast="0" w:name="_x798yvywg5dp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Операции с переменными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У переменных есть размер, в который можно не уместиться. Например, когда результат не известен заранее, а рассчитывается в рамках логики программы. По правилам Java нельзя положить большую вещь в маленькую баночку. Произойдет переполнение, и часть данных потеряется. На практике невозможно, например, положить значение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переменную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tbl>
      <w:tblPr>
        <w:tblStyle w:val="Table3"/>
        <w:tblW w:w="988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int a = 42;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ourier New" w:cs="Courier New" w:eastAsia="Courier New" w:hAnsi="Courier New"/>
                <w:color w:val="6600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short s = a;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// Здесь будет 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принципе, число 42 вполне совместимо с типом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Но это известно нам, а не компилятору, который интересует только соответствие типов переменных, а не их значений. Он пытается предотвращать даже потенциальные угрозы переполнения.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переменная не могла менять значение при выполнении программы, можно определить ее как константу с помощью ключевого слова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написать его перед указанием типа данных переменной):</w:t>
      </w: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trPrChange w:author="Anonymous" w:id="6" w:date="2019-08-16T08:24:00Z">
            <w:trPr/>
          </w:trPrChange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tcPrChange w:author="Anonymous" w:id="6" w:date="2019-08-16T08:24:00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</w:tcPrChange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Разумеется, инициализация переменных не обязательно производится вместе с ее объявлением. Но нельзя начинать работать с переменной до ее инициализации!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пример функционала, рассчитывающего объем цилиндра:</w:t>
      </w:r>
    </w:p>
    <w:tbl>
      <w:tblPr>
        <w:tblStyle w:val="Table5"/>
        <w:tblW w:w="987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70"/>
        <w:tblGridChange w:id="0">
          <w:tblGrid>
            <w:gridCol w:w="987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volume;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Объявление переменной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2.0f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height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10.0f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volume инициализируется динамически во время выполнения программы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3.1416f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radius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"Объем цилиндра равен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 примитивными типами можно выполнять простейшие арифметические операции:</w:t>
      </w:r>
    </w:p>
    <w:tbl>
      <w:tblPr>
        <w:tblStyle w:val="Table6"/>
        <w:tblW w:w="969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755"/>
        <w:tblGridChange w:id="0">
          <w:tblGrid>
            <w:gridCol w:w="1935"/>
            <w:gridCol w:w="7755"/>
          </w:tblGrid>
        </w:tblGridChange>
      </w:tblGrid>
      <w:tr>
        <w:tc>
          <w:tcPr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Операция</w:t>
            </w:r>
          </w:p>
        </w:tc>
        <w:tc>
          <w:tcPr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Сложение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Вычитание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Умножение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Деление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Деление по модулю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Инкремент (приращение на 1)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Сложение с присваиванием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Вычитание с присваиванием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Умножение с присваиванием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Деление с присваиванием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Деление по модулю с присваиванием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Декремент (отрицательное приращение на 1)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rPr>
          <w:rFonts w:ascii="Arial" w:cs="Arial" w:eastAsia="Arial" w:hAnsi="Arial"/>
        </w:rPr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134" w:top="1134" w:left="1133.8582677165355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before="0" w:line="240" w:lineRule="auto"/>
      <w:jc w:val="left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after="0" w:before="0" w:line="240" w:lineRule="auto"/>
      <w:rPr>
        <w:color w:val="666666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92300"/>
                          <a:ext cx="367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Интерактивный курс Java. Уровень 1. Тема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1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697775" y="655950"/>
                          <a:ext cx="1441350" cy="14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