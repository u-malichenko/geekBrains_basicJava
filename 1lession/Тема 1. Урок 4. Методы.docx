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ins w:author="dr. Alexandr Bondar" w:id="2" w:date="2019-04-04T20:36:45Z"/>
          <w:rFonts w:ascii="Arial" w:cs="Arial" w:eastAsia="Arial" w:hAnsi="Arial"/>
          <w:b w:val="0"/>
          <w:i w:val="0"/>
          <w:smallCaps w:val="0"/>
          <w:strike w:val="0"/>
          <w:color w:val="000000"/>
          <w:sz w:val="22"/>
          <w:szCs w:val="22"/>
          <w:u w:val="none"/>
          <w:shd w:fill="auto" w:val="clear"/>
          <w:vertAlign w:val="baseline"/>
        </w:rPr>
      </w:pPr>
      <w:ins w:author="Denis Kolesnikov" w:id="0" w:date="2018-12-22T12:36:5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ins>
      <w:ins w:author="Роcтислав Ефимов" w:id="1" w:date="2019-09-06T20:07:49Z">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18238" cy="418238"/>
              <wp:effectExtent b="0" l="0" r="0" t="0"/>
              <wp:docPr descr="Denis Kolesnikov" id="5" name="image1.jpg"/>
              <a:graphic>
                <a:graphicData uri="http://schemas.openxmlformats.org/drawingml/2006/picture">
                  <pic:pic>
                    <pic:nvPicPr>
                      <pic:cNvPr descr="Denis Kolesnikov" id="0" name="image1.jpg"/>
                      <pic:cNvPicPr preferRelativeResize="0"/>
                    </pic:nvPicPr>
                    <pic:blipFill>
                      <a:blip r:embed="rId7"/>
                      <a:srcRect b="0" l="0" r="0" t="0"/>
                      <a:stretch>
                        <a:fillRect/>
                      </a:stretch>
                    </pic:blipFill>
                    <pic:spPr>
                      <a:xfrm>
                        <a:off x="0" y="0"/>
                        <a:ext cx="418238" cy="418238"/>
                      </a:xfrm>
                      <a:prstGeom prst="rect"/>
                      <a:ln/>
                    </pic:spPr>
                  </pic:pic>
                </a:graphicData>
              </a:graphic>
            </wp:inline>
          </w:drawing>
        </w:r>
      </w:ins>
      <w:ins w:author="dr. Alexandr Bondar" w:id="2" w:date="2019-04-04T20:36:45Z">
        <w:del w:author="Роcтислав Ефимов" w:id="1" w:date="2019-09-06T20:07:49Z">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06400" cy="406400"/>
                <wp:effectExtent b="0" l="0" r="0" t="0"/>
                <wp:docPr descr="Denis Kolesnikov" id="4" name="image1.jpg"/>
                <a:graphic>
                  <a:graphicData uri="http://schemas.openxmlformats.org/drawingml/2006/picture">
                    <pic:pic>
                      <pic:nvPicPr>
                        <pic:cNvPr descr="Denis Kolesnikov" id="0" name="image1.jpg"/>
                        <pic:cNvPicPr preferRelativeResize="0"/>
                      </pic:nvPicPr>
                      <pic:blipFill>
                        <a:blip r:embed="rId7"/>
                        <a:srcRect b="0" l="0" r="0" t="0"/>
                        <a:stretch>
                          <a:fillRect/>
                        </a:stretch>
                      </pic:blipFill>
                      <pic:spPr>
                        <a:xfrm>
                          <a:off x="0" y="0"/>
                          <a:ext cx="406400" cy="406400"/>
                        </a:xfrm>
                        <a:prstGeom prst="rect"/>
                        <a:ln/>
                      </pic:spPr>
                    </pic:pic>
                  </a:graphicData>
                </a:graphic>
              </wp:inline>
            </w:drawing>
          </w:r>
        </w:del>
        <w:r w:rsidDel="00000000" w:rsidR="00000000" w:rsidRPr="00000000">
          <w:rPr>
            <w:rtl w:val="0"/>
          </w:rPr>
        </w:r>
      </w:ins>
    </w:p>
    <w:p w:rsidR="00000000" w:rsidDel="00000000" w:rsidP="00000000" w:rsidRDefault="00000000" w:rsidRPr="00000000" w14:paraId="00000002">
      <w:pPr>
        <w:pStyle w:val="Heading1"/>
        <w:jc w:val="left"/>
        <w:rPr>
          <w:ins w:author="dr. Alexandr Bondar" w:id="2" w:date="2019-04-04T20:36:45Z"/>
          <w:rFonts w:ascii="Arial" w:cs="Arial" w:eastAsia="Arial" w:hAnsi="Arial"/>
          <w:b w:val="0"/>
          <w:i w:val="0"/>
          <w:smallCaps w:val="0"/>
          <w:strike w:val="0"/>
          <w:color w:val="000000"/>
          <w:sz w:val="22"/>
          <w:szCs w:val="22"/>
          <w:u w:val="none"/>
          <w:shd w:fill="auto" w:val="clear"/>
          <w:vertAlign w:val="baseline"/>
        </w:rPr>
      </w:pPr>
      <w:ins w:author="dr. Alexandr Bondar" w:id="2" w:date="2019-04-04T20:36:45Z">
        <w:bookmarkStart w:colFirst="0" w:colLast="0" w:name="_mz58miuhkctp" w:id="0"/>
        <w:bookmarkEnd w:id="0"/>
        <w:r w:rsidDel="00000000" w:rsidR="00000000" w:rsidRPr="00000000">
          <w:rPr>
            <w:rtl w:val="0"/>
          </w:rPr>
        </w:r>
      </w:ins>
    </w:p>
    <w:p w:rsidR="00000000" w:rsidDel="00000000" w:rsidP="00000000" w:rsidRDefault="00000000" w:rsidRPr="00000000" w14:paraId="00000003">
      <w:pPr>
        <w:pStyle w:val="Heading1"/>
        <w:rPr/>
        <w:pPrChange w:author="Anonymous" w:id="0" w:date="2019-07-08T12:44:11Z">
          <w:pPr>
            <w:pStyle w:val="Heading1"/>
            <w:jc w:val="both"/>
          </w:pPr>
        </w:pPrChange>
      </w:pPr>
      <w:r w:rsidDel="00000000" w:rsidR="00000000" w:rsidRPr="00000000">
        <w:rPr>
          <w:rtl w:val="0"/>
        </w:rPr>
      </w:r>
    </w:p>
    <w:p w:rsidR="00000000" w:rsidDel="00000000" w:rsidP="00000000" w:rsidRDefault="00000000" w:rsidRPr="00000000" w14:paraId="00000004">
      <w:pPr>
        <w:pStyle w:val="Heading1"/>
        <w:jc w:val="both"/>
        <w:rPr/>
      </w:pPr>
      <w:r w:rsidDel="00000000" w:rsidR="00000000" w:rsidRPr="00000000">
        <w:rPr>
          <w:rtl w:val="0"/>
        </w:rPr>
      </w:r>
    </w:p>
    <w:p w:rsidR="00000000" w:rsidDel="00000000" w:rsidP="00000000" w:rsidRDefault="00000000" w:rsidRPr="00000000" w14:paraId="00000005">
      <w:pPr>
        <w:pStyle w:val="Title"/>
        <w:widowControl w:val="0"/>
        <w:spacing w:after="0" w:before="0" w:line="240" w:lineRule="auto"/>
        <w:jc w:val="both"/>
        <w:rPr>
          <w:rFonts w:ascii="Arial" w:cs="Arial" w:eastAsia="Arial" w:hAnsi="Arial"/>
          <w:b w:val="0"/>
          <w:color w:val="4c5d6e"/>
          <w:sz w:val="80"/>
          <w:szCs w:val="80"/>
        </w:rPr>
      </w:pPr>
      <w:bookmarkStart w:colFirst="0" w:colLast="0" w:name="_2f6tdovv92zd" w:id="1"/>
      <w:bookmarkEnd w:id="1"/>
      <w:r w:rsidDel="00000000" w:rsidR="00000000" w:rsidRPr="00000000">
        <w:rPr>
          <w:rFonts w:ascii="Arial" w:cs="Arial" w:eastAsia="Arial" w:hAnsi="Arial"/>
          <w:b w:val="0"/>
          <w:color w:val="4c5d6e"/>
          <w:sz w:val="80"/>
          <w:szCs w:val="80"/>
          <w:rtl w:val="0"/>
        </w:rPr>
        <w:t xml:space="preserve">Методы</w:t>
      </w:r>
    </w:p>
    <w:p w:rsidR="00000000" w:rsidDel="00000000" w:rsidP="00000000" w:rsidRDefault="00000000" w:rsidRPr="00000000" w14:paraId="00000006">
      <w:pPr>
        <w:pStyle w:val="Subtitle"/>
        <w:jc w:val="both"/>
        <w:rPr/>
      </w:pPr>
      <w:bookmarkStart w:colFirst="0" w:colLast="0" w:name="_dtgyae33a90k" w:id="2"/>
      <w:bookmarkEnd w:id="2"/>
      <w:r w:rsidDel="00000000" w:rsidR="00000000" w:rsidRPr="00000000">
        <w:rPr>
          <w:rFonts w:ascii="Arial" w:cs="Arial" w:eastAsia="Arial" w:hAnsi="Arial"/>
          <w:i w:val="0"/>
          <w:color w:val="999999"/>
          <w:sz w:val="32"/>
          <w:szCs w:val="32"/>
          <w:rtl w:val="0"/>
        </w:rPr>
        <w:t xml:space="preserve">Необходимость и области применения.</w:t>
      </w:r>
      <w:r w:rsidDel="00000000" w:rsidR="00000000" w:rsidRPr="00000000">
        <w:rPr>
          <w:rtl w:val="0"/>
        </w:rPr>
      </w:r>
    </w:p>
    <w:p w:rsidR="00000000" w:rsidDel="00000000" w:rsidP="00000000" w:rsidRDefault="00000000" w:rsidRPr="00000000" w14:paraId="00000007">
      <w:pPr>
        <w:pStyle w:val="Heading1"/>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jc w:val="both"/>
            <w:rPr>
              <w:rFonts w:ascii="Arial" w:cs="Arial" w:eastAsia="Arial" w:hAnsi="Arial"/>
              <w:color w:val="1155cc"/>
              <w:sz w:val="20"/>
              <w:szCs w:val="20"/>
              <w:u w:val="single"/>
            </w:rPr>
          </w:pPr>
          <w:r w:rsidDel="00000000" w:rsidR="00000000" w:rsidRPr="00000000">
            <w:fldChar w:fldCharType="begin"/>
            <w:instrText xml:space="preserve"> TOC \h \u \z \n </w:instrText>
            <w:fldChar w:fldCharType="separate"/>
          </w:r>
          <w:hyperlink w:anchor="_y3p9paggzns4">
            <w:r w:rsidDel="00000000" w:rsidR="00000000" w:rsidRPr="00000000">
              <w:rPr>
                <w:rFonts w:ascii="Arial" w:cs="Arial" w:eastAsia="Arial" w:hAnsi="Arial"/>
                <w:color w:val="1155cc"/>
                <w:sz w:val="20"/>
                <w:szCs w:val="20"/>
                <w:u w:val="single"/>
                <w:rtl w:val="0"/>
              </w:rPr>
              <w:t xml:space="preserve">Назначение методов</w:t>
            </w:r>
          </w:hyperlink>
          <w:r w:rsidDel="00000000" w:rsidR="00000000" w:rsidRPr="00000000">
            <w:rPr>
              <w:rtl w:val="0"/>
            </w:rPr>
          </w:r>
        </w:p>
        <w:p w:rsidR="00000000" w:rsidDel="00000000" w:rsidP="00000000" w:rsidRDefault="00000000" w:rsidRPr="00000000" w14:paraId="00000009">
          <w:pPr>
            <w:spacing w:before="200" w:line="240" w:lineRule="auto"/>
            <w:ind w:left="0" w:firstLine="0"/>
            <w:jc w:val="both"/>
            <w:rPr>
              <w:rFonts w:ascii="Arial" w:cs="Arial" w:eastAsia="Arial" w:hAnsi="Arial"/>
              <w:color w:val="1155cc"/>
              <w:sz w:val="20"/>
              <w:szCs w:val="20"/>
              <w:u w:val="single"/>
            </w:rPr>
          </w:pPr>
          <w:hyperlink w:anchor="_oo3q39k7h22r">
            <w:r w:rsidDel="00000000" w:rsidR="00000000" w:rsidRPr="00000000">
              <w:rPr>
                <w:rFonts w:ascii="Arial" w:cs="Arial" w:eastAsia="Arial" w:hAnsi="Arial"/>
                <w:color w:val="1155cc"/>
                <w:sz w:val="20"/>
                <w:szCs w:val="20"/>
                <w:u w:val="single"/>
                <w:rtl w:val="0"/>
              </w:rPr>
              <w:t xml:space="preserve">Методы в Java</w:t>
            </w:r>
          </w:hyperlink>
          <w:r w:rsidDel="00000000" w:rsidR="00000000" w:rsidRPr="00000000">
            <w:rPr>
              <w:rtl w:val="0"/>
            </w:rPr>
          </w:r>
        </w:p>
        <w:p w:rsidR="00000000" w:rsidDel="00000000" w:rsidP="00000000" w:rsidRDefault="00000000" w:rsidRPr="00000000" w14:paraId="0000000A">
          <w:pPr>
            <w:spacing w:before="200" w:line="240" w:lineRule="auto"/>
            <w:ind w:left="0" w:firstLine="0"/>
            <w:jc w:val="both"/>
            <w:rPr>
              <w:rFonts w:ascii="Arial" w:cs="Arial" w:eastAsia="Arial" w:hAnsi="Arial"/>
              <w:color w:val="1155cc"/>
              <w:sz w:val="20"/>
              <w:szCs w:val="20"/>
              <w:u w:val="single"/>
            </w:rPr>
          </w:pPr>
          <w:hyperlink w:anchor="_hivpz5r7ihwx">
            <w:r w:rsidDel="00000000" w:rsidR="00000000" w:rsidRPr="00000000">
              <w:rPr>
                <w:rFonts w:ascii="Arial" w:cs="Arial" w:eastAsia="Arial" w:hAnsi="Arial"/>
                <w:color w:val="1155cc"/>
                <w:sz w:val="20"/>
                <w:szCs w:val="20"/>
                <w:u w:val="single"/>
                <w:rtl w:val="0"/>
              </w:rPr>
              <w:t xml:space="preserve">Перегрузка методов</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jc w:val="both"/>
            <w:rPr>
              <w:rFonts w:ascii="Arial" w:cs="Arial" w:eastAsia="Arial" w:hAnsi="Arial"/>
              <w:color w:val="1155cc"/>
              <w:sz w:val="20"/>
              <w:szCs w:val="20"/>
              <w:u w:val="single"/>
            </w:rPr>
          </w:pPr>
          <w:hyperlink w:anchor="_i0qtvmoe007f">
            <w:r w:rsidDel="00000000" w:rsidR="00000000" w:rsidRPr="00000000">
              <w:rPr>
                <w:rFonts w:ascii="Arial" w:cs="Arial" w:eastAsia="Arial" w:hAnsi="Arial"/>
                <w:color w:val="1155cc"/>
                <w:sz w:val="20"/>
                <w:szCs w:val="20"/>
                <w:u w:val="single"/>
                <w:rtl w:val="0"/>
              </w:rPr>
              <w:t xml:space="preserve">Практическое применение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Arial" w:cs="Arial" w:eastAsia="Arial" w:hAnsi="Arial"/>
          <w:b w:val="1"/>
          <w:color w:val="666666"/>
          <w:sz w:val="48"/>
          <w:szCs w:val="48"/>
        </w:rPr>
      </w:pPr>
      <w:bookmarkStart w:colFirst="0" w:colLast="0" w:name="_y3p9paggzns4" w:id="3"/>
      <w:bookmarkEnd w:id="3"/>
      <w:r w:rsidDel="00000000" w:rsidR="00000000" w:rsidRPr="00000000">
        <w:rPr>
          <w:rtl w:val="0"/>
        </w:rPr>
        <w:t xml:space="preserve">Назначение</w:t>
      </w:r>
      <w:r w:rsidDel="00000000" w:rsidR="00000000" w:rsidRPr="00000000">
        <w:rPr>
          <w:rtl w:val="0"/>
        </w:rPr>
        <w:t xml:space="preserve"> методов</w:t>
      </w:r>
      <w:r w:rsidDel="00000000" w:rsidR="00000000" w:rsidRPr="00000000">
        <w:rPr>
          <w:rtl w:val="0"/>
        </w:rPr>
      </w:r>
    </w:p>
    <w:p w:rsidR="00000000" w:rsidDel="00000000" w:rsidP="00000000" w:rsidRDefault="00000000" w:rsidRPr="00000000" w14:paraId="0000000F">
      <w:pPr>
        <w:rPr>
          <w:sz w:val="28"/>
          <w:szCs w:val="28"/>
          <w:rPrChange w:author="Александр Жидков" w:id="4" w:date="2019-03-06T18:35:36Z">
            <w:rPr/>
          </w:rPrChange>
        </w:rPr>
      </w:pPr>
      <w:r w:rsidDel="00000000" w:rsidR="00000000" w:rsidRPr="00000000">
        <w:rPr>
          <w:sz w:val="28"/>
          <w:szCs w:val="28"/>
          <w:rtl w:val="0"/>
          <w:rPrChange w:author="Александр Жидков" w:id="4" w:date="2019-03-06T18:35:36Z">
            <w:rPr/>
          </w:rPrChange>
        </w:rPr>
        <w:t xml:space="preserve">Методы определяют поведение программы. Разумеется, всю логику можно разместить в главном методе </w:t>
      </w:r>
      <w:r w:rsidDel="00000000" w:rsidR="00000000" w:rsidRPr="00000000">
        <w:rPr>
          <w:sz w:val="28"/>
          <w:szCs w:val="28"/>
          <w:rtl w:val="0"/>
          <w:rPrChange w:author="Александр Жидков" w:id="4" w:date="2019-03-06T18:35:36Z">
            <w:rPr/>
          </w:rPrChange>
        </w:rPr>
        <w:t xml:space="preserve">main</w:t>
      </w:r>
      <w:r w:rsidDel="00000000" w:rsidR="00000000" w:rsidRPr="00000000">
        <w:rPr>
          <w:sz w:val="28"/>
          <w:szCs w:val="28"/>
          <w:rtl w:val="0"/>
          <w:rPrChange w:author="Александр Жидков" w:id="4" w:date="2019-03-06T18:35:36Z">
            <w:rPr/>
          </w:rPrChange>
        </w:rPr>
        <w:t xml:space="preserve">, и программа при этом будет работать. Но если нужно будет повторять действие несколько раз? Если мы не знаем конечное количество вызовов действия? Если будем просто копировать код, при изменении логики придется править его столько раз, сколько создано копий. Можно что-то упустить или ошибиться. А если неизвестно количество повторений, которое зависит от конкретной ситуации в определенное время, копирование кода не поможет.</w:t>
      </w:r>
    </w:p>
    <w:p w:rsidR="00000000" w:rsidDel="00000000" w:rsidP="00000000" w:rsidRDefault="00000000" w:rsidRPr="00000000" w14:paraId="00000010">
      <w:pPr>
        <w:jc w:val="both"/>
        <w:rPr>
          <w:rFonts w:ascii="Arial" w:cs="Arial" w:eastAsia="Arial" w:hAnsi="Arial"/>
          <w:sz w:val="28"/>
          <w:szCs w:val="28"/>
          <w:rPrChange w:author="Александр Жидков" w:id="4" w:date="2019-03-06T18:35:36Z">
            <w:rPr>
              <w:rFonts w:ascii="Arial" w:cs="Arial" w:eastAsia="Arial" w:hAnsi="Arial"/>
              <w:sz w:val="20"/>
              <w:szCs w:val="20"/>
            </w:rPr>
          </w:rPrChange>
        </w:rPr>
      </w:pP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Именно методы призваны решить данную задачу. Они содержат часть логики, которая может вызываться многократно и при каждом вызове будет работать одинаково. В таком случае изменения логики производятся только в одном месте и доступны для вызова всегда. В программировании есть принципы </w:t>
      </w:r>
      <w:r w:rsidDel="00000000" w:rsidR="00000000" w:rsidRPr="00000000">
        <w:rPr>
          <w:rFonts w:ascii="Arial" w:cs="Arial" w:eastAsia="Arial" w:hAnsi="Arial"/>
          <w:b w:val="1"/>
          <w:sz w:val="28"/>
          <w:szCs w:val="28"/>
          <w:rtl w:val="0"/>
          <w:rPrChange w:author="Александр Жидков" w:id="4" w:date="2019-03-06T18:35:36Z">
            <w:rPr>
              <w:rFonts w:ascii="Arial" w:cs="Arial" w:eastAsia="Arial" w:hAnsi="Arial"/>
              <w:b w:val="1"/>
              <w:sz w:val="20"/>
              <w:szCs w:val="20"/>
            </w:rPr>
          </w:rPrChange>
        </w:rPr>
        <w:t xml:space="preserve">DRY</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 (</w:t>
      </w:r>
      <w:r w:rsidDel="00000000" w:rsidR="00000000" w:rsidRPr="00000000">
        <w:rPr>
          <w:rFonts w:ascii="Arial" w:cs="Arial" w:eastAsia="Arial" w:hAnsi="Arial"/>
          <w:b w:val="1"/>
          <w:sz w:val="28"/>
          <w:szCs w:val="28"/>
          <w:rtl w:val="0"/>
          <w:rPrChange w:author="Александр Жидков" w:id="4" w:date="2019-03-06T18:35:36Z">
            <w:rPr>
              <w:rFonts w:ascii="Arial" w:cs="Arial" w:eastAsia="Arial" w:hAnsi="Arial"/>
              <w:b w:val="1"/>
              <w:sz w:val="20"/>
              <w:szCs w:val="20"/>
            </w:rPr>
          </w:rPrChange>
        </w:rPr>
        <w:t xml:space="preserve">don’t repeat yourself </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 не повторяйся)</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 и </w:t>
      </w:r>
      <w:r w:rsidDel="00000000" w:rsidR="00000000" w:rsidRPr="00000000">
        <w:rPr>
          <w:rFonts w:ascii="Arial" w:cs="Arial" w:eastAsia="Arial" w:hAnsi="Arial"/>
          <w:b w:val="1"/>
          <w:sz w:val="28"/>
          <w:szCs w:val="28"/>
          <w:rtl w:val="0"/>
          <w:rPrChange w:author="Александр Жидков" w:id="4" w:date="2019-03-06T18:35:36Z">
            <w:rPr>
              <w:rFonts w:ascii="Arial" w:cs="Arial" w:eastAsia="Arial" w:hAnsi="Arial"/>
              <w:b w:val="1"/>
              <w:sz w:val="20"/>
              <w:szCs w:val="20"/>
            </w:rPr>
          </w:rPrChange>
        </w:rPr>
        <w:t xml:space="preserve">KISS</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 (</w:t>
      </w:r>
      <w:r w:rsidDel="00000000" w:rsidR="00000000" w:rsidRPr="00000000">
        <w:rPr>
          <w:rFonts w:ascii="Arial" w:cs="Arial" w:eastAsia="Arial" w:hAnsi="Arial"/>
          <w:b w:val="1"/>
          <w:sz w:val="28"/>
          <w:szCs w:val="28"/>
          <w:rtl w:val="0"/>
          <w:rPrChange w:author="Александр Жидков" w:id="4" w:date="2019-03-06T18:35:36Z">
            <w:rPr>
              <w:rFonts w:ascii="Arial" w:cs="Arial" w:eastAsia="Arial" w:hAnsi="Arial"/>
              <w:b w:val="1"/>
              <w:sz w:val="20"/>
              <w:szCs w:val="20"/>
            </w:rPr>
          </w:rPrChange>
        </w:rPr>
        <w:t xml:space="preserve">keep it super simple</w:t>
      </w:r>
      <w:r w:rsidDel="00000000" w:rsidR="00000000" w:rsidRPr="00000000">
        <w:rPr>
          <w:rFonts w:ascii="Arial" w:cs="Arial" w:eastAsia="Arial" w:hAnsi="Arial"/>
          <w:b w:val="1"/>
          <w:sz w:val="28"/>
          <w:szCs w:val="28"/>
          <w:rtl w:val="0"/>
          <w:rPrChange w:author="Александр Жидков" w:id="4" w:date="2019-03-06T18:35:36Z">
            <w:rPr>
              <w:rFonts w:ascii="Arial" w:cs="Arial" w:eastAsia="Arial" w:hAnsi="Arial"/>
              <w:b w:val="1"/>
              <w:sz w:val="20"/>
              <w:szCs w:val="20"/>
            </w:rPr>
          </w:rPrChange>
        </w:rPr>
        <w:t xml:space="preserve"> </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 </w:t>
      </w:r>
      <w:r w:rsidDel="00000000" w:rsidR="00000000" w:rsidRPr="00000000">
        <w:rPr>
          <w:rFonts w:ascii="Arial" w:cs="Arial" w:eastAsia="Arial" w:hAnsi="Arial"/>
          <w:sz w:val="28"/>
          <w:szCs w:val="28"/>
          <w:rtl w:val="0"/>
          <w:rPrChange w:author="Александр Жидков" w:id="4" w:date="2019-03-06T18:35:36Z">
            <w:rPr>
              <w:rFonts w:ascii="Arial" w:cs="Arial" w:eastAsia="Arial" w:hAnsi="Arial"/>
              <w:sz w:val="20"/>
              <w:szCs w:val="20"/>
            </w:rPr>
          </w:rPrChange>
        </w:rPr>
        <w:t xml:space="preserve">не усложняй). Хорошо написанный метод будет соответствовать им: содержать маленький фрагмент функциональности, вызываемый в разных местах программы не десятками строк, а одним выражением. </w:t>
      </w:r>
    </w:p>
    <w:p w:rsidR="00000000" w:rsidDel="00000000" w:rsidP="00000000" w:rsidRDefault="00000000" w:rsidRPr="00000000" w14:paraId="00000011">
      <w:pPr>
        <w:pStyle w:val="Heading1"/>
        <w:rPr/>
      </w:pPr>
      <w:bookmarkStart w:colFirst="0" w:colLast="0" w:name="_oo3q39k7h22r" w:id="4"/>
      <w:bookmarkEnd w:id="4"/>
      <w:r w:rsidDel="00000000" w:rsidR="00000000" w:rsidRPr="00000000">
        <w:rPr>
          <w:rtl w:val="0"/>
        </w:rPr>
        <w:t xml:space="preserve">Методы в Java</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Если переменные отвечают за хранение значений, методы хранят набор операций, выполняющих действия. Общее определение методов: </w:t>
      </w:r>
    </w:p>
    <w:tbl>
      <w:tblPr>
        <w:tblStyle w:val="Table1"/>
        <w:tblW w:w="994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45"/>
        <w:tblGridChange w:id="0">
          <w:tblGrid>
            <w:gridCol w:w="994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[модификаторы] тип_возвращаемого_значения название_метода ([параметры]){</w:t>
            </w:r>
          </w:p>
          <w:p w:rsidR="00000000" w:rsidDel="00000000" w:rsidP="00000000" w:rsidRDefault="00000000" w:rsidRPr="00000000" w14:paraId="00000014">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тело метода</w:t>
            </w:r>
          </w:p>
          <w:p w:rsidR="00000000" w:rsidDel="00000000" w:rsidP="00000000" w:rsidRDefault="00000000" w:rsidRPr="00000000" w14:paraId="00000015">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Модификаторы и параметры необязательны. Условно методы, которые не возвращают значения, называются процедурами. Они имеют ключевое слово </w:t>
      </w:r>
      <w:r w:rsidDel="00000000" w:rsidR="00000000" w:rsidRPr="00000000">
        <w:rPr>
          <w:rFonts w:ascii="Arial" w:cs="Arial" w:eastAsia="Arial" w:hAnsi="Arial"/>
          <w:b w:val="1"/>
          <w:sz w:val="20"/>
          <w:szCs w:val="20"/>
          <w:rtl w:val="0"/>
        </w:rPr>
        <w:t xml:space="preserve">void</w:t>
      </w:r>
      <w:r w:rsidDel="00000000" w:rsidR="00000000" w:rsidRPr="00000000">
        <w:rPr>
          <w:rFonts w:ascii="Arial" w:cs="Arial" w:eastAsia="Arial" w:hAnsi="Arial"/>
          <w:sz w:val="20"/>
          <w:szCs w:val="20"/>
          <w:rtl w:val="0"/>
        </w:rPr>
        <w:t xml:space="preserve"> в типе возвращаемого значения. </w:t>
      </w:r>
    </w:p>
    <w:tbl>
      <w:tblPr>
        <w:tblStyle w:val="Table2"/>
        <w:tblW w:w="990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0"/>
        <w:tblGridChange w:id="0">
          <w:tblGrid>
            <w:gridCol w:w="990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static void method1(){</w:t>
            </w:r>
          </w:p>
          <w:p w:rsidR="00000000" w:rsidDel="00000000" w:rsidP="00000000" w:rsidRDefault="00000000" w:rsidRPr="00000000" w14:paraId="00000019">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System.out.println("Я метод 1");</w:t>
            </w:r>
          </w:p>
          <w:p w:rsidR="00000000" w:rsidDel="00000000" w:rsidP="00000000" w:rsidRDefault="00000000" w:rsidRPr="00000000" w14:paraId="0000001A">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1B">
      <w:pPr>
        <w:jc w:val="both"/>
        <w:rPr>
          <w:rFonts w:ascii="Arial" w:cs="Arial" w:eastAsia="Arial" w:hAnsi="Arial"/>
          <w:sz w:val="28"/>
          <w:szCs w:val="28"/>
          <w:rPrChange w:author="Александр Жидков" w:id="5" w:date="2019-03-06T18:42:26Z">
            <w:rPr>
              <w:rFonts w:ascii="Arial" w:cs="Arial" w:eastAsia="Arial" w:hAnsi="Arial"/>
              <w:sz w:val="20"/>
              <w:szCs w:val="20"/>
            </w:rPr>
          </w:rPrChange>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8"/>
          <w:szCs w:val="28"/>
          <w:rPrChange w:author="Александр Жидков" w:id="5" w:date="2019-03-06T18:42:26Z">
            <w:rPr>
              <w:rFonts w:ascii="Arial" w:cs="Arial" w:eastAsia="Arial" w:hAnsi="Arial"/>
              <w:sz w:val="20"/>
              <w:szCs w:val="20"/>
            </w:rPr>
          </w:rPrChange>
        </w:rPr>
      </w:pP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Если тип отличен от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void</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этот метод должен по результатам работы возвращать в место его вызова значение (при помощи ключевого слова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return</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Такие методы называют функциями. Инструкция с ключевым словом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return</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за которым следует значение, соответствующее указанному возвращаемому типу, будет возвращать это значение вызвавшей метод конструкции (например, математическому выражению). Ключевое слово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return</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при этом останавливает выполнение метода. Даже если тип возврата —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void</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инструкцию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return</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без значения по-прежнему можно использовать, чтобы завершить выполнение метода. Без ключевого слова </w:t>
      </w:r>
      <w:r w:rsidDel="00000000" w:rsidR="00000000" w:rsidRPr="00000000">
        <w:rPr>
          <w:rFonts w:ascii="Arial" w:cs="Arial" w:eastAsia="Arial" w:hAnsi="Arial"/>
          <w:b w:val="1"/>
          <w:sz w:val="28"/>
          <w:szCs w:val="28"/>
          <w:rtl w:val="0"/>
          <w:rPrChange w:author="Александр Жидков" w:id="5" w:date="2019-03-06T18:42:26Z">
            <w:rPr>
              <w:rFonts w:ascii="Arial" w:cs="Arial" w:eastAsia="Arial" w:hAnsi="Arial"/>
              <w:b w:val="1"/>
              <w:sz w:val="20"/>
              <w:szCs w:val="20"/>
            </w:rPr>
          </w:rPrChange>
        </w:rPr>
        <w:t xml:space="preserve">return</w:t>
      </w:r>
      <w:r w:rsidDel="00000000" w:rsidR="00000000" w:rsidRPr="00000000">
        <w:rPr>
          <w:rFonts w:ascii="Arial" w:cs="Arial" w:eastAsia="Arial" w:hAnsi="Arial"/>
          <w:sz w:val="28"/>
          <w:szCs w:val="28"/>
          <w:rtl w:val="0"/>
          <w:rPrChange w:author="Александр Жидков" w:id="5" w:date="2019-03-06T18:42:26Z">
            <w:rPr>
              <w:rFonts w:ascii="Arial" w:cs="Arial" w:eastAsia="Arial" w:hAnsi="Arial"/>
              <w:sz w:val="20"/>
              <w:szCs w:val="20"/>
            </w:rPr>
          </w:rPrChange>
        </w:rPr>
        <w:t xml:space="preserve"> метод будет останавливаться по достижении конца блока кода. </w:t>
      </w:r>
    </w:p>
    <w:tbl>
      <w:tblPr>
        <w:tblStyle w:val="Table3"/>
        <w:tblW w:w="973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35"/>
        <w:tblGridChange w:id="0">
          <w:tblGrid>
            <w:gridCol w:w="973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D">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static void main(String[] args) {</w:t>
            </w:r>
          </w:p>
          <w:p w:rsidR="00000000" w:rsidDel="00000000" w:rsidP="00000000" w:rsidRDefault="00000000" w:rsidRPr="00000000" w14:paraId="0000001E">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a = getSum();</w:t>
            </w:r>
          </w:p>
          <w:p w:rsidR="00000000" w:rsidDel="00000000" w:rsidP="00000000" w:rsidRDefault="00000000" w:rsidRPr="00000000" w14:paraId="0000001F">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w:t>
            </w:r>
          </w:p>
          <w:p w:rsidR="00000000" w:rsidDel="00000000" w:rsidP="00000000" w:rsidRDefault="00000000" w:rsidRPr="00000000" w14:paraId="00000020">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1">
            <w:pPr>
              <w:spacing w:after="0" w:lineRule="auto"/>
              <w:ind w:left="0" w:firstLine="0"/>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2">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static int getSum(){</w:t>
            </w:r>
          </w:p>
          <w:p w:rsidR="00000000" w:rsidDel="00000000" w:rsidP="00000000" w:rsidRDefault="00000000" w:rsidRPr="00000000" w14:paraId="00000023">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x = 2;</w:t>
            </w:r>
          </w:p>
          <w:p w:rsidR="00000000" w:rsidDel="00000000" w:rsidP="00000000" w:rsidRDefault="00000000" w:rsidRPr="00000000" w14:paraId="00000024">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y = 3;</w:t>
            </w:r>
          </w:p>
          <w:p w:rsidR="00000000" w:rsidDel="00000000" w:rsidP="00000000" w:rsidRDefault="00000000" w:rsidRPr="00000000" w14:paraId="00000025">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x+y;</w:t>
            </w:r>
          </w:p>
          <w:p w:rsidR="00000000" w:rsidDel="00000000" w:rsidP="00000000" w:rsidRDefault="00000000" w:rsidRPr="00000000" w14:paraId="00000026">
            <w:pPr>
              <w:spacing w:after="0" w:lineRule="auto"/>
              <w:ind w:left="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2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данном примере метод </w:t>
      </w:r>
      <w:r w:rsidDel="00000000" w:rsidR="00000000" w:rsidRPr="00000000">
        <w:rPr>
          <w:rFonts w:ascii="Arial" w:cs="Arial" w:eastAsia="Arial" w:hAnsi="Arial"/>
          <w:b w:val="1"/>
          <w:sz w:val="20"/>
          <w:szCs w:val="20"/>
          <w:rtl w:val="0"/>
        </w:rPr>
        <w:t xml:space="preserve">getSum</w:t>
      </w:r>
      <w:r w:rsidDel="00000000" w:rsidR="00000000" w:rsidRPr="00000000">
        <w:rPr>
          <w:rFonts w:ascii="Arial" w:cs="Arial" w:eastAsia="Arial" w:hAnsi="Arial"/>
          <w:sz w:val="20"/>
          <w:szCs w:val="20"/>
          <w:rtl w:val="0"/>
        </w:rPr>
        <w:t xml:space="preserve"> возвращает вычисленное значение в метод </w:t>
      </w:r>
      <w:r w:rsidDel="00000000" w:rsidR="00000000" w:rsidRPr="00000000">
        <w:rPr>
          <w:rFonts w:ascii="Arial" w:cs="Arial" w:eastAsia="Arial" w:hAnsi="Arial"/>
          <w:b w:val="1"/>
          <w:sz w:val="20"/>
          <w:szCs w:val="20"/>
          <w:rtl w:val="0"/>
        </w:rPr>
        <w:t xml:space="preserve">main</w:t>
      </w:r>
      <w:r w:rsidDel="00000000" w:rsidR="00000000" w:rsidRPr="00000000">
        <w:rPr>
          <w:rFonts w:ascii="Arial" w:cs="Arial" w:eastAsia="Arial" w:hAnsi="Arial"/>
          <w:sz w:val="20"/>
          <w:szCs w:val="20"/>
          <w:rtl w:val="0"/>
        </w:rPr>
        <w:t xml:space="preserve">, непосредственно в переменную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Методы могут принимать произвольное число параметров. </w:t>
      </w:r>
    </w:p>
    <w:tbl>
      <w:tblPr>
        <w:tblStyle w:val="Table4"/>
        <w:tblW w:w="985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5"/>
        <w:tblGridChange w:id="0">
          <w:tblGrid>
            <w:gridCol w:w="985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9">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static int getSum(int x, int y){ </w:t>
            </w:r>
          </w:p>
          <w:p w:rsidR="00000000" w:rsidDel="00000000" w:rsidP="00000000" w:rsidRDefault="00000000" w:rsidRPr="00000000" w14:paraId="0000002A">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x+y;</w:t>
            </w:r>
          </w:p>
          <w:p w:rsidR="00000000" w:rsidDel="00000000" w:rsidP="00000000" w:rsidRDefault="00000000" w:rsidRPr="00000000" w14:paraId="0000002B">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таком случае возвращаемое значение будет меняться при вызове метода с различными параметрами. При вызове этого метода в программе необходимо передать на место параметров значения или переменные, которые соответствуют типу параметра: </w:t>
      </w:r>
    </w:p>
    <w:tbl>
      <w:tblPr>
        <w:tblStyle w:val="Table5"/>
        <w:tblW w:w="991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15"/>
        <w:tblGridChange w:id="0">
          <w:tblGrid>
            <w:gridCol w:w="99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E">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static void main(String[] args) {</w:t>
            </w:r>
          </w:p>
          <w:p w:rsidR="00000000" w:rsidDel="00000000" w:rsidP="00000000" w:rsidRDefault="00000000" w:rsidRPr="00000000" w14:paraId="0000002F">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result1 = getSum(4,6);</w:t>
            </w:r>
          </w:p>
          <w:p w:rsidR="00000000" w:rsidDel="00000000" w:rsidP="00000000" w:rsidRDefault="00000000" w:rsidRPr="00000000" w14:paraId="00000030">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result2 = getSum(5,7);</w:t>
            </w:r>
          </w:p>
          <w:p w:rsidR="00000000" w:rsidDel="00000000" w:rsidP="00000000" w:rsidRDefault="00000000" w:rsidRPr="00000000" w14:paraId="00000031">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System.out.println(result1);</w:t>
            </w:r>
          </w:p>
          <w:p w:rsidR="00000000" w:rsidDel="00000000" w:rsidP="00000000" w:rsidRDefault="00000000" w:rsidRPr="00000000" w14:paraId="00000032">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System.out.println(result2);</w:t>
            </w:r>
          </w:p>
          <w:p w:rsidR="00000000" w:rsidDel="00000000" w:rsidP="00000000" w:rsidRDefault="00000000" w:rsidRPr="00000000" w14:paraId="00000033">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34">
      <w:pPr>
        <w:pStyle w:val="Heading1"/>
        <w:rPr/>
      </w:pPr>
      <w:bookmarkStart w:colFirst="0" w:colLast="0" w:name="_hivpz5r7ihwx" w:id="5"/>
      <w:bookmarkEnd w:id="5"/>
      <w:r w:rsidDel="00000000" w:rsidR="00000000" w:rsidRPr="00000000">
        <w:rPr>
          <w:rtl w:val="0"/>
        </w:rPr>
        <w:t xml:space="preserve">Перегрузка методов</w:t>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Java позволяет определять внутри класса два и более методов с одним именем. Но это допустимо, только когда на вход они принимают различные по типу и/или количеству параметры. Такие методы называются перегруженными, а сам процесс — перегрузкой методов. </w:t>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Возвращаемые типы перегруженных методов могут быть разными, но отличий в возвращаемом типе недостаточно, чтобы Java различал версии метода. Когда Java встречает вызов перегруженного метода, просто выполняет ту его версию, параметры которой соответствуют аргументам, использованным в вызове. </w:t>
      </w:r>
    </w:p>
    <w:tbl>
      <w:tblPr>
        <w:tblStyle w:val="Table6"/>
        <w:tblW w:w="990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0"/>
        <w:tblGridChange w:id="0">
          <w:tblGrid>
            <w:gridCol w:w="990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7">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static int multiply(int x, int y){ </w:t>
            </w:r>
          </w:p>
          <w:p w:rsidR="00000000" w:rsidDel="00000000" w:rsidP="00000000" w:rsidRDefault="00000000" w:rsidRPr="00000000" w14:paraId="00000038">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x * y;</w:t>
            </w:r>
          </w:p>
          <w:p w:rsidR="00000000" w:rsidDel="00000000" w:rsidP="00000000" w:rsidRDefault="00000000" w:rsidRPr="00000000" w14:paraId="00000039">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A">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B">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static double multiply(double x){ </w:t>
            </w:r>
          </w:p>
          <w:p w:rsidR="00000000" w:rsidDel="00000000" w:rsidP="00000000" w:rsidRDefault="00000000" w:rsidRPr="00000000" w14:paraId="0000003C">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x * x;</w:t>
            </w:r>
          </w:p>
          <w:p w:rsidR="00000000" w:rsidDel="00000000" w:rsidP="00000000" w:rsidRDefault="00000000" w:rsidRPr="00000000" w14:paraId="0000003D">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E">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F">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a = multiply(5, 3);</w:t>
            </w:r>
          </w:p>
          <w:p w:rsidR="00000000" w:rsidDel="00000000" w:rsidP="00000000" w:rsidRDefault="00000000" w:rsidRPr="00000000" w14:paraId="00000040">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b = multiply(5.5);</w:t>
            </w:r>
          </w:p>
        </w:tc>
      </w:tr>
    </w:tbl>
    <w:p w:rsidR="00000000" w:rsidDel="00000000" w:rsidP="00000000" w:rsidRDefault="00000000" w:rsidRPr="00000000" w14:paraId="00000041">
      <w:pPr>
        <w:pStyle w:val="Heading1"/>
        <w:rPr/>
      </w:pPr>
      <w:bookmarkStart w:colFirst="0" w:colLast="0" w:name="_s79agjtazsy8" w:id="6"/>
      <w:bookmarkEnd w:id="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i0qtvmoe007f" w:id="7"/>
      <w:bookmarkEnd w:id="7"/>
      <w:r w:rsidDel="00000000" w:rsidR="00000000" w:rsidRPr="00000000">
        <w:rPr>
          <w:rtl w:val="0"/>
        </w:rPr>
        <w:t xml:space="preserve">Практическое применение</w:t>
      </w:r>
    </w:p>
    <w:p w:rsidR="00000000" w:rsidDel="00000000" w:rsidP="00000000" w:rsidRDefault="00000000" w:rsidRPr="00000000" w14:paraId="00000043">
      <w:pPr>
        <w:jc w:val="both"/>
        <w:rPr/>
      </w:pPr>
      <w:r w:rsidDel="00000000" w:rsidR="00000000" w:rsidRPr="00000000">
        <w:rPr>
          <w:rFonts w:ascii="Arial" w:cs="Arial" w:eastAsia="Arial" w:hAnsi="Arial"/>
          <w:sz w:val="20"/>
          <w:szCs w:val="20"/>
          <w:rtl w:val="0"/>
        </w:rPr>
        <w:t xml:space="preserve">Отойдем от абстрактных примеров и напишем простое консольное приложение-калькулятор. Оно будет принимать от пользователя два аргумента и математическую операцию.</w:t>
      </w: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Такую программу вполне можно реализовать при помощи </w:t>
      </w:r>
      <w:r w:rsidDel="00000000" w:rsidR="00000000" w:rsidRPr="00000000">
        <w:rPr>
          <w:rFonts w:ascii="Arial" w:cs="Arial" w:eastAsia="Arial" w:hAnsi="Arial"/>
          <w:b w:val="1"/>
          <w:sz w:val="20"/>
          <w:szCs w:val="20"/>
          <w:rtl w:val="0"/>
        </w:rPr>
        <w:t xml:space="preserve">main</w:t>
      </w:r>
      <w:r w:rsidDel="00000000" w:rsidR="00000000" w:rsidRPr="00000000">
        <w:rPr>
          <w:rFonts w:ascii="Arial" w:cs="Arial" w:eastAsia="Arial" w:hAnsi="Arial"/>
          <w:sz w:val="20"/>
          <w:szCs w:val="20"/>
          <w:rtl w:val="0"/>
        </w:rPr>
        <w:t xml:space="preserve">:</w:t>
      </w:r>
    </w:p>
    <w:tbl>
      <w:tblPr>
        <w:tblStyle w:val="Table7"/>
        <w:tblW w:w="987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70"/>
        <w:tblGridChange w:id="0">
          <w:tblGrid>
            <w:gridCol w:w="987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5">
            <w:pPr>
              <w:spacing w:after="0" w:lineRule="auto"/>
              <w:jc w:val="both"/>
              <w:rPr>
                <w:rFonts w:ascii="Courier New" w:cs="Courier New" w:eastAsia="Courier New" w:hAnsi="Courier New"/>
                <w:color w:val="000000"/>
                <w:sz w:val="20"/>
                <w:szCs w:val="20"/>
              </w:rPr>
            </w:pPr>
            <w:bookmarkStart w:colFirst="0" w:colLast="0" w:name="_gjdgxs" w:id="8"/>
            <w:bookmarkEnd w:id="8"/>
            <w:r w:rsidDel="00000000" w:rsidR="00000000" w:rsidRPr="00000000">
              <w:rPr>
                <w:rFonts w:ascii="Courier New" w:cs="Courier New" w:eastAsia="Courier New" w:hAnsi="Courier New"/>
                <w:color w:val="000000"/>
                <w:sz w:val="20"/>
                <w:szCs w:val="20"/>
                <w:rtl w:val="0"/>
              </w:rPr>
              <w:t xml:space="preserve">import java.util.Scanner;</w:t>
            </w:r>
          </w:p>
          <w:p w:rsidR="00000000" w:rsidDel="00000000" w:rsidP="00000000" w:rsidRDefault="00000000" w:rsidRPr="00000000" w14:paraId="00000046">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7">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class Calculator</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8">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static void main(String[] args){</w:t>
            </w:r>
          </w:p>
          <w:p w:rsidR="00000000" w:rsidDel="00000000" w:rsidP="00000000" w:rsidRDefault="00000000" w:rsidRPr="00000000" w14:paraId="00000049">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переменная, которая поможет нам читать ввод</w:t>
            </w:r>
          </w:p>
          <w:p w:rsidR="00000000" w:rsidDel="00000000" w:rsidP="00000000" w:rsidRDefault="00000000" w:rsidRPr="00000000" w14:paraId="0000004A">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Scanner userInput = new Scanner(System.in);</w:t>
            </w:r>
          </w:p>
          <w:p w:rsidR="00000000" w:rsidDel="00000000" w:rsidP="00000000" w:rsidRDefault="00000000" w:rsidRPr="00000000" w14:paraId="0000004B">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C">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System.out.print("Введите операцию [+, -, /, *]: ");</w:t>
            </w:r>
          </w:p>
          <w:p w:rsidR="00000000" w:rsidDel="00000000" w:rsidP="00000000" w:rsidRDefault="00000000" w:rsidRPr="00000000" w14:paraId="0000004D">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operation = userInput.nextLine();</w:t>
            </w:r>
          </w:p>
          <w:p w:rsidR="00000000" w:rsidDel="00000000" w:rsidP="00000000" w:rsidRDefault="00000000" w:rsidRPr="00000000" w14:paraId="0000004E">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F">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System.out.print("Введите первый аргумент: ");</w:t>
            </w:r>
          </w:p>
          <w:p w:rsidR="00000000" w:rsidDel="00000000" w:rsidP="00000000" w:rsidRDefault="00000000" w:rsidRPr="00000000" w14:paraId="00000050">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double argument1 = userInput.nextDouble();</w:t>
            </w:r>
          </w:p>
          <w:p w:rsidR="00000000" w:rsidDel="00000000" w:rsidP="00000000" w:rsidRDefault="00000000" w:rsidRPr="00000000" w14:paraId="00000051">
            <w:pPr>
              <w:spacing w:after="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2">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System.out.print("Введите второй аргумент: ");</w:t>
            </w:r>
          </w:p>
          <w:p w:rsidR="00000000" w:rsidDel="00000000" w:rsidP="00000000" w:rsidRDefault="00000000" w:rsidRPr="00000000" w14:paraId="00000053">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double argument2 = userInput.nextDouble();</w:t>
            </w:r>
          </w:p>
          <w:p w:rsidR="00000000" w:rsidDel="00000000" w:rsidP="00000000" w:rsidRDefault="00000000" w:rsidRPr="00000000" w14:paraId="00000054">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userInput.close();</w:t>
            </w:r>
          </w:p>
          <w:p w:rsidR="00000000" w:rsidDel="00000000" w:rsidP="00000000" w:rsidRDefault="00000000" w:rsidRPr="00000000" w14:paraId="00000055">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6">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switch(operation){</w:t>
            </w:r>
            <w:r w:rsidDel="00000000" w:rsidR="00000000" w:rsidRPr="00000000">
              <w:rPr>
                <w:rtl w:val="0"/>
              </w:rPr>
            </w:r>
          </w:p>
          <w:p w:rsidR="00000000" w:rsidDel="00000000" w:rsidP="00000000" w:rsidRDefault="00000000" w:rsidRPr="00000000" w14:paraId="00000057">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58">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System.out.println(argument1 + argument2);</w:t>
            </w:r>
          </w:p>
          <w:p w:rsidR="00000000" w:rsidDel="00000000" w:rsidP="00000000" w:rsidRDefault="00000000" w:rsidRPr="00000000" w14:paraId="00000059">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5A">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5B">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System.out.println(argument1 - argument2);</w:t>
            </w:r>
          </w:p>
          <w:p w:rsidR="00000000" w:rsidDel="00000000" w:rsidP="00000000" w:rsidRDefault="00000000" w:rsidRPr="00000000" w14:paraId="0000005C">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5D">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5E">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System.out.println(argument1 / argument2);</w:t>
            </w:r>
          </w:p>
          <w:p w:rsidR="00000000" w:rsidDel="00000000" w:rsidP="00000000" w:rsidRDefault="00000000" w:rsidRPr="00000000" w14:paraId="0000005F">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60">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61">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System.out.println(argument1 * argument2);</w:t>
            </w:r>
          </w:p>
          <w:p w:rsidR="00000000" w:rsidDel="00000000" w:rsidP="00000000" w:rsidRDefault="00000000" w:rsidRPr="00000000" w14:paraId="00000062">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63">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default:</w:t>
            </w:r>
          </w:p>
          <w:p w:rsidR="00000000" w:rsidDel="00000000" w:rsidP="00000000" w:rsidRDefault="00000000" w:rsidRPr="00000000" w14:paraId="00000064">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System.err.println("Нет такой операции!");</w:t>
            </w:r>
          </w:p>
          <w:p w:rsidR="00000000" w:rsidDel="00000000" w:rsidP="00000000" w:rsidRDefault="00000000" w:rsidRPr="00000000" w14:paraId="00000065">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66">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7">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8">
            <w:pPr>
              <w:spacing w:after="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Переменная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userInput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имеет тип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Scanner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Она поможет читать данные, вводимые пользователем. </w:t>
      </w:r>
      <w:r w:rsidDel="00000000" w:rsidR="00000000" w:rsidRPr="00000000">
        <w:rPr>
          <w:rFonts w:ascii="Arial" w:cs="Arial" w:eastAsia="Arial" w:hAnsi="Arial"/>
          <w:sz w:val="20"/>
          <w:szCs w:val="20"/>
          <w:rtl w:val="0"/>
        </w:rPr>
        <w:t xml:space="preserve">П</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озже мы подробно разберем этот вопрос, а пока конструкцию можно использовать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as 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Счит</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ывание данных будет производиться при помощи методов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nextDouble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 число) и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nextLine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 строку</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При использовании типа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Scanner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обязательно указ</w:t>
      </w:r>
      <w:r w:rsidDel="00000000" w:rsidR="00000000" w:rsidRPr="00000000">
        <w:rPr>
          <w:rFonts w:ascii="Arial" w:cs="Arial" w:eastAsia="Arial" w:hAnsi="Arial"/>
          <w:sz w:val="20"/>
          <w:szCs w:val="20"/>
          <w:rtl w:val="0"/>
        </w:rPr>
        <w:t xml:space="preserve">ываем</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в начале программы </w:t>
      </w:r>
      <w:r w:rsidDel="00000000" w:rsidR="00000000" w:rsidRPr="00000000">
        <w:rPr>
          <w:rFonts w:ascii="Arial" w:cs="Arial" w:eastAsia="Arial" w:hAnsi="Arial"/>
          <w:sz w:val="20"/>
          <w:szCs w:val="20"/>
          <w:rtl w:val="0"/>
        </w:rPr>
        <w:t xml:space="preserve">строку</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 java.util.Scanner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Она подключает функциональность сканера ввода к программе</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Вывод через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System.err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 отличие от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будет говорить о том, что </w:t>
      </w:r>
      <w:r w:rsidDel="00000000" w:rsidR="00000000" w:rsidRPr="00000000">
        <w:rPr>
          <w:rFonts w:ascii="Arial" w:cs="Arial" w:eastAsia="Arial" w:hAnsi="Arial"/>
          <w:sz w:val="20"/>
          <w:szCs w:val="20"/>
          <w:rtl w:val="0"/>
        </w:rPr>
        <w:t xml:space="preserve">при</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работ</w:t>
      </w:r>
      <w:r w:rsidDel="00000000" w:rsidR="00000000" w:rsidRPr="00000000">
        <w:rPr>
          <w:rFonts w:ascii="Arial" w:cs="Arial" w:eastAsia="Arial" w:hAnsi="Arial"/>
          <w:sz w:val="20"/>
          <w:szCs w:val="20"/>
          <w:rtl w:val="0"/>
        </w:rPr>
        <w:t xml:space="preserve">е</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программы произошла ошибка.</w:t>
      </w:r>
    </w:p>
    <w:p w:rsidR="00000000" w:rsidDel="00000000" w:rsidP="00000000" w:rsidRDefault="00000000" w:rsidRPr="00000000" w14:paraId="0000006D">
      <w:pPr>
        <w:spacing w:after="2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 наверняка уже видите минусы данного кода. В нем много повторяющихся операций, смешанная функциональность (и читаем данные, и обрабатываем их), валидаци</w:t>
      </w:r>
      <w:r w:rsidDel="00000000" w:rsidR="00000000" w:rsidRPr="00000000">
        <w:rPr>
          <w:rtl w:val="0"/>
        </w:rPr>
        <w:t xml:space="preserve">я</w:t>
      </w:r>
      <w:r w:rsidDel="00000000" w:rsidR="00000000" w:rsidRPr="00000000">
        <w:rPr>
          <w:rFonts w:ascii="Arial" w:cs="Arial" w:eastAsia="Arial" w:hAnsi="Arial"/>
          <w:sz w:val="20"/>
          <w:szCs w:val="20"/>
          <w:rtl w:val="0"/>
        </w:rPr>
        <w:t xml:space="preserve"> (проверк</w:t>
      </w:r>
      <w:r w:rsidDel="00000000" w:rsidR="00000000" w:rsidRPr="00000000">
        <w:rPr>
          <w:rtl w:val="0"/>
        </w:rPr>
        <w:t xml:space="preserve">а</w:t>
      </w:r>
      <w:r w:rsidDel="00000000" w:rsidR="00000000" w:rsidRPr="00000000">
        <w:rPr>
          <w:rFonts w:ascii="Arial" w:cs="Arial" w:eastAsia="Arial" w:hAnsi="Arial"/>
          <w:sz w:val="20"/>
          <w:szCs w:val="20"/>
          <w:rtl w:val="0"/>
        </w:rPr>
        <w:t xml:space="preserve"> данных на корректность). Разделим код на методы, которые сделают его лаконичнее:</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Выделим метод подсчета результата в отдельный</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ins w:author="Anonymous" w:id="6" w:date="2019-09-05T11:31:05Z"/>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Выделим метод чтения дан</w:t>
      </w:r>
      <w:ins w:author="Anonymous" w:id="6" w:date="2019-09-05T11:31:05Z">
        <w:commentRangeStart w:id="0"/>
        <w:r w:rsidDel="00000000" w:rsidR="00000000" w:rsidRPr="00000000">
          <w:rPr>
            <w:rtl w:val="0"/>
          </w:rPr>
        </w:r>
      </w:ins>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
      </w:pPr>
      <w:ins w:author="Anonymous" w:id="6" w:date="2019-09-05T11:31:05Z">
        <w:r w:rsidDel="00000000" w:rsidR="00000000" w:rsidRPr="00000000">
          <w:br w:type="page"/>
        </w:r>
      </w:ins>
      <w:commentRangeEnd w:id="0"/>
      <w:r w:rsidDel="00000000" w:rsidR="00000000" w:rsidRPr="00000000">
        <w:commentReference w:id="0"/>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ных в отдельный</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del w:author="Anonymous" w:id="6" w:date="2019-09-05T11:31:05Z"/>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Учт</w:t>
      </w:r>
      <w:r w:rsidDel="00000000" w:rsidR="00000000" w:rsidRPr="00000000">
        <w:rPr>
          <w:rFonts w:ascii="Arial" w:cs="Arial" w:eastAsia="Arial" w:hAnsi="Arial"/>
          <w:sz w:val="20"/>
          <w:szCs w:val="20"/>
          <w:rtl w:val="0"/>
        </w:rPr>
        <w:t xml:space="preserve">е</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м валидацию данных.</w:t>
      </w:r>
      <w:del w:author="Anonymous" w:id="6" w:date="2019-09-05T11:31:05Z">
        <w:r w:rsidDel="00000000" w:rsidR="00000000" w:rsidRPr="00000000">
          <w:rPr>
            <w:rtl w:val="0"/>
          </w:rPr>
        </w:r>
      </w:del>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Change w:author="Anonymous" w:id="7" w:date="2019-09-05T11:31:05Z">
            <w:rPr/>
          </w:rPrChange>
        </w:rPr>
        <w:pPrChange w:author="Anonymous" w:id="0" w:date="2019-09-05T11:31:05Z">
          <w:pPr>
            <w:jc w:val="both"/>
          </w:pPr>
        </w:pPrChange>
      </w:pPr>
      <w:del w:author="Anonymous" w:id="6" w:date="2019-09-05T11:31:05Z">
        <w:r w:rsidDel="00000000" w:rsidR="00000000" w:rsidRPr="00000000">
          <w:br w:type="page"/>
        </w:r>
      </w:del>
      <w:r w:rsidDel="00000000" w:rsidR="00000000" w:rsidRPr="00000000">
        <w:rPr>
          <w:rtl w:val="0"/>
        </w:rPr>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Получим:</w:t>
      </w:r>
    </w:p>
    <w:tbl>
      <w:tblPr>
        <w:tblStyle w:val="Table8"/>
        <w:tblW w:w="97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0"/>
        <w:tblGridChange w:id="0">
          <w:tblGrid>
            <w:gridCol w:w="9750"/>
          </w:tblGrid>
        </w:tblGridChange>
      </w:tblGrid>
      <w:tr>
        <w:trPr>
          <w:trHeight w:val="24520" w:hRule="atLeast"/>
          <w:trPrChange w:author="Светлана Попова" w:id="8" w:date="2018-12-07T18:27:55Z">
            <w:trPr/>
          </w:trPrChange>
        </w:trPr>
        <w:tc>
          <w:tcPr>
            <w:shd w:fill="efefef" w:val="clear"/>
            <w:tcMar>
              <w:top w:w="100.0" w:type="dxa"/>
              <w:left w:w="100.0" w:type="dxa"/>
              <w:bottom w:w="100.0" w:type="dxa"/>
              <w:right w:w="100.0" w:type="dxa"/>
            </w:tcMar>
            <w:tcPrChange w:author="Светлана Попова" w:id="8" w:date="2018-12-07T18:27:55Z">
              <w:tcPr>
                <w:shd w:fill="efefef" w:val="clear"/>
                <w:tcMar>
                  <w:top w:w="100.0" w:type="dxa"/>
                  <w:left w:w="100.0" w:type="dxa"/>
                  <w:bottom w:w="100.0" w:type="dxa"/>
                  <w:right w:w="100.0" w:type="dxa"/>
                </w:tcMar>
              </w:tcPr>
            </w:tcPrChange>
          </w:tcPr>
          <w:p w:rsidR="00000000" w:rsidDel="00000000" w:rsidP="00000000" w:rsidRDefault="00000000" w:rsidRPr="00000000" w14:paraId="00000074">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import java.util.Scanner;</w:delText>
              </w:r>
            </w:del>
          </w:p>
          <w:p w:rsidR="00000000" w:rsidDel="00000000" w:rsidP="00000000" w:rsidRDefault="00000000" w:rsidRPr="00000000" w14:paraId="00000075">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tl w:val="0"/>
                </w:rPr>
              </w:r>
            </w:del>
          </w:p>
          <w:p w:rsidR="00000000" w:rsidDel="00000000" w:rsidP="00000000" w:rsidRDefault="00000000" w:rsidRPr="00000000" w14:paraId="00000076">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public class Calculator {</w:delText>
              </w:r>
            </w:del>
          </w:p>
          <w:p w:rsidR="00000000" w:rsidDel="00000000" w:rsidP="00000000" w:rsidRDefault="00000000" w:rsidRPr="00000000" w14:paraId="00000077">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public static void main(String[] args){</w:delText>
              </w:r>
            </w:del>
          </w:p>
          <w:p w:rsidR="00000000" w:rsidDel="00000000" w:rsidP="00000000" w:rsidRDefault="00000000" w:rsidRPr="00000000" w14:paraId="00000078">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String operation = readStringArgument("Введите операцию [+, -, /, *]: ");</w:delText>
              </w:r>
            </w:del>
          </w:p>
          <w:p w:rsidR="00000000" w:rsidDel="00000000" w:rsidP="00000000" w:rsidRDefault="00000000" w:rsidRPr="00000000" w14:paraId="00000079">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double argument1 = readDoubleArgument("Введите первый аргумент: ");</w:delText>
              </w:r>
            </w:del>
          </w:p>
          <w:p w:rsidR="00000000" w:rsidDel="00000000" w:rsidP="00000000" w:rsidRDefault="00000000" w:rsidRPr="00000000" w14:paraId="0000007A">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double argument2 = readDoubleArgument("Введите второй аргумент: ");</w:delText>
              </w:r>
            </w:del>
          </w:p>
          <w:p w:rsidR="00000000" w:rsidDel="00000000" w:rsidP="00000000" w:rsidRDefault="00000000" w:rsidRPr="00000000" w14:paraId="0000007B">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tl w:val="0"/>
                </w:rPr>
              </w:r>
            </w:del>
          </w:p>
          <w:p w:rsidR="00000000" w:rsidDel="00000000" w:rsidP="00000000" w:rsidRDefault="00000000" w:rsidRPr="00000000" w14:paraId="0000007C">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if(validateCalculationData(operation)){</w:delText>
              </w:r>
            </w:del>
          </w:p>
          <w:p w:rsidR="00000000" w:rsidDel="00000000" w:rsidP="00000000" w:rsidRDefault="00000000" w:rsidRPr="00000000" w14:paraId="0000007D">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calculate(operation, argument1, argument2);</w:delText>
              </w:r>
            </w:del>
          </w:p>
          <w:p w:rsidR="00000000" w:rsidDel="00000000" w:rsidP="00000000" w:rsidRDefault="00000000" w:rsidRPr="00000000" w14:paraId="0000007E">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7F">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80">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tl w:val="0"/>
                </w:rPr>
              </w:r>
            </w:del>
          </w:p>
          <w:p w:rsidR="00000000" w:rsidDel="00000000" w:rsidP="00000000" w:rsidRDefault="00000000" w:rsidRPr="00000000" w14:paraId="00000081">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static double readDoubleArgument(String userText){</w:delText>
              </w:r>
            </w:del>
          </w:p>
          <w:p w:rsidR="00000000" w:rsidDel="00000000" w:rsidP="00000000" w:rsidRDefault="00000000" w:rsidRPr="00000000" w14:paraId="00000082">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Scanner userInput = new Scanner(System.in);</w:delText>
              </w:r>
            </w:del>
          </w:p>
          <w:p w:rsidR="00000000" w:rsidDel="00000000" w:rsidP="00000000" w:rsidRDefault="00000000" w:rsidRPr="00000000" w14:paraId="00000083">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System.out.print(userText);</w:delText>
              </w:r>
            </w:del>
          </w:p>
          <w:p w:rsidR="00000000" w:rsidDel="00000000" w:rsidP="00000000" w:rsidRDefault="00000000" w:rsidRPr="00000000" w14:paraId="00000084">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double argument = userInput.nextDouble();</w:delText>
              </w:r>
            </w:del>
          </w:p>
          <w:p w:rsidR="00000000" w:rsidDel="00000000" w:rsidP="00000000" w:rsidRDefault="00000000" w:rsidRPr="00000000" w14:paraId="00000085">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userInput.close();</w:delText>
              </w:r>
            </w:del>
          </w:p>
          <w:p w:rsidR="00000000" w:rsidDel="00000000" w:rsidP="00000000" w:rsidRDefault="00000000" w:rsidRPr="00000000" w14:paraId="00000086">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return argument;</w:delText>
              </w:r>
            </w:del>
          </w:p>
          <w:p w:rsidR="00000000" w:rsidDel="00000000" w:rsidP="00000000" w:rsidRDefault="00000000" w:rsidRPr="00000000" w14:paraId="00000087">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88">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tl w:val="0"/>
                </w:rPr>
              </w:r>
            </w:del>
          </w:p>
          <w:p w:rsidR="00000000" w:rsidDel="00000000" w:rsidP="00000000" w:rsidRDefault="00000000" w:rsidRPr="00000000" w14:paraId="00000089">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static String readStringArgument(String userText){</w:delText>
              </w:r>
            </w:del>
          </w:p>
          <w:p w:rsidR="00000000" w:rsidDel="00000000" w:rsidP="00000000" w:rsidRDefault="00000000" w:rsidRPr="00000000" w14:paraId="0000008A">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Scanner userInput = new Scanner(System.in);</w:delText>
              </w:r>
            </w:del>
          </w:p>
          <w:p w:rsidR="00000000" w:rsidDel="00000000" w:rsidP="00000000" w:rsidRDefault="00000000" w:rsidRPr="00000000" w14:paraId="0000008B">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System.out.print(userText);</w:delText>
              </w:r>
            </w:del>
          </w:p>
          <w:p w:rsidR="00000000" w:rsidDel="00000000" w:rsidP="00000000" w:rsidRDefault="00000000" w:rsidRPr="00000000" w14:paraId="0000008C">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String argument = userInput.nextLine();</w:delText>
              </w:r>
            </w:del>
          </w:p>
          <w:p w:rsidR="00000000" w:rsidDel="00000000" w:rsidP="00000000" w:rsidRDefault="00000000" w:rsidRPr="00000000" w14:paraId="0000008D">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userInput.close();</w:delText>
              </w:r>
            </w:del>
          </w:p>
          <w:p w:rsidR="00000000" w:rsidDel="00000000" w:rsidP="00000000" w:rsidRDefault="00000000" w:rsidRPr="00000000" w14:paraId="0000008E">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return argument;</w:delText>
              </w:r>
            </w:del>
          </w:p>
          <w:p w:rsidR="00000000" w:rsidDel="00000000" w:rsidP="00000000" w:rsidRDefault="00000000" w:rsidRPr="00000000" w14:paraId="0000008F">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90">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tl w:val="0"/>
                </w:rPr>
              </w:r>
            </w:del>
          </w:p>
          <w:p w:rsidR="00000000" w:rsidDel="00000000" w:rsidP="00000000" w:rsidRDefault="00000000" w:rsidRPr="00000000" w14:paraId="00000091">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92">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 Created by Alex on 31.01.2018.</w:delText>
              </w:r>
            </w:del>
          </w:p>
          <w:p w:rsidR="00000000" w:rsidDel="00000000" w:rsidP="00000000" w:rsidRDefault="00000000" w:rsidRPr="00000000" w14:paraId="00000093">
            <w:pPr>
              <w:spacing w:after="0" w:before="0" w:line="271.2" w:lineRule="auto"/>
              <w:jc w:val="both"/>
              <w:rPr>
                <w:del w:author="Anonymous" w:id="9" w:date="2019-06-01T09:10:07Z"/>
                <w:rFonts w:ascii="Courier New" w:cs="Courier New" w:eastAsia="Courier New" w:hAnsi="Courier New"/>
                <w:color w:val="000000"/>
                <w:sz w:val="20"/>
                <w:szCs w:val="20"/>
              </w:rPr>
            </w:pPr>
            <w:del w:author="Anonymous" w:id="9" w:date="2019-06-01T09:10:07Z">
              <w:r w:rsidDel="00000000" w:rsidR="00000000" w:rsidRPr="00000000">
                <w:rPr>
                  <w:rFonts w:ascii="Courier New" w:cs="Courier New" w:eastAsia="Courier New" w:hAnsi="Courier New"/>
                  <w:color w:val="000000"/>
                  <w:sz w:val="20"/>
                  <w:szCs w:val="20"/>
                  <w:rtl w:val="0"/>
                </w:rPr>
                <w:delText xml:space="preserve"> */</w:delText>
              </w:r>
            </w:del>
          </w:p>
          <w:p w:rsidR="00000000" w:rsidDel="00000000" w:rsidP="00000000" w:rsidRDefault="00000000" w:rsidRPr="00000000" w14:paraId="00000094">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import java.util.Scanner;</w:t>
            </w:r>
          </w:p>
          <w:p w:rsidR="00000000" w:rsidDel="00000000" w:rsidP="00000000" w:rsidRDefault="00000000" w:rsidRPr="00000000" w14:paraId="00000095">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6">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public class Calculator {</w:t>
            </w:r>
          </w:p>
          <w:p w:rsidR="00000000" w:rsidDel="00000000" w:rsidP="00000000" w:rsidRDefault="00000000" w:rsidRPr="00000000" w14:paraId="00000097">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static void main(String[] args){</w:t>
            </w:r>
          </w:p>
          <w:p w:rsidR="00000000" w:rsidDel="00000000" w:rsidP="00000000" w:rsidRDefault="00000000" w:rsidRPr="00000000" w14:paraId="00000098">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double argument1 = readDoubleArgument("Введите первый аргумент: ");</w:t>
            </w:r>
          </w:p>
          <w:p w:rsidR="00000000" w:rsidDel="00000000" w:rsidP="00000000" w:rsidRDefault="00000000" w:rsidRPr="00000000" w14:paraId="00000099">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double argument2 = readDoubleArgument("Введите второй аргумент: ");</w:t>
            </w:r>
          </w:p>
          <w:p w:rsidR="00000000" w:rsidDel="00000000" w:rsidP="00000000" w:rsidRDefault="00000000" w:rsidRPr="00000000" w14:paraId="0000009A">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operation = readStringArgument("Введите операцию [+, -, /, *]: ");</w:t>
            </w:r>
          </w:p>
          <w:p w:rsidR="00000000" w:rsidDel="00000000" w:rsidP="00000000" w:rsidRDefault="00000000" w:rsidRPr="00000000" w14:paraId="0000009B">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C">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if(validateCalculationData(operation)){</w:t>
            </w:r>
          </w:p>
          <w:p w:rsidR="00000000" w:rsidDel="00000000" w:rsidP="00000000" w:rsidRDefault="00000000" w:rsidRPr="00000000" w14:paraId="0000009D">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calculate(operation, argument1, argument2);</w:t>
            </w:r>
          </w:p>
          <w:p w:rsidR="00000000" w:rsidDel="00000000" w:rsidP="00000000" w:rsidRDefault="00000000" w:rsidRPr="00000000" w14:paraId="0000009E">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F">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0">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1">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static double readDoubleArgument(String userText){</w:t>
            </w:r>
          </w:p>
          <w:p w:rsidR="00000000" w:rsidDel="00000000" w:rsidP="00000000" w:rsidRDefault="00000000" w:rsidRPr="00000000" w14:paraId="000000A2">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Scanner userInput = new Scanner(System.in);</w:t>
            </w:r>
          </w:p>
          <w:p w:rsidR="00000000" w:rsidDel="00000000" w:rsidP="00000000" w:rsidRDefault="00000000" w:rsidRPr="00000000" w14:paraId="000000A3">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System.out.print(userText);</w:t>
            </w:r>
          </w:p>
          <w:p w:rsidR="00000000" w:rsidDel="00000000" w:rsidP="00000000" w:rsidRDefault="00000000" w:rsidRPr="00000000" w14:paraId="000000A4">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double argument = userInput.nextDouble();</w:t>
            </w:r>
          </w:p>
          <w:p w:rsidR="00000000" w:rsidDel="00000000" w:rsidP="00000000" w:rsidRDefault="00000000" w:rsidRPr="00000000" w14:paraId="000000A5">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argument;</w:t>
            </w:r>
          </w:p>
          <w:p w:rsidR="00000000" w:rsidDel="00000000" w:rsidP="00000000" w:rsidRDefault="00000000" w:rsidRPr="00000000" w14:paraId="000000A6">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7">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8">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static String readStringArgument(String userText){</w:t>
            </w:r>
          </w:p>
          <w:p w:rsidR="00000000" w:rsidDel="00000000" w:rsidP="00000000" w:rsidRDefault="00000000" w:rsidRPr="00000000" w14:paraId="000000A9">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Scanner userInput = new Scanner(System.in);</w:t>
            </w:r>
          </w:p>
          <w:p w:rsidR="00000000" w:rsidDel="00000000" w:rsidP="00000000" w:rsidRDefault="00000000" w:rsidRPr="00000000" w14:paraId="000000AA">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System.out.print(userText);</w:t>
            </w:r>
          </w:p>
          <w:p w:rsidR="00000000" w:rsidDel="00000000" w:rsidP="00000000" w:rsidRDefault="00000000" w:rsidRPr="00000000" w14:paraId="000000AB">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String argument = userInput.nextLine();</w:t>
            </w:r>
          </w:p>
          <w:p w:rsidR="00000000" w:rsidDel="00000000" w:rsidP="00000000" w:rsidRDefault="00000000" w:rsidRPr="00000000" w14:paraId="000000AC">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argument;</w:t>
            </w:r>
          </w:p>
          <w:p w:rsidR="00000000" w:rsidDel="00000000" w:rsidP="00000000" w:rsidRDefault="00000000" w:rsidRPr="00000000" w14:paraId="000000AD">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E">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F">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static boolean validateCalculationData(String operation){</w:t>
            </w:r>
          </w:p>
          <w:p w:rsidR="00000000" w:rsidDel="00000000" w:rsidP="00000000" w:rsidRDefault="00000000" w:rsidRPr="00000000" w14:paraId="000000B0">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boolean result = true;</w:t>
            </w:r>
          </w:p>
          <w:p w:rsidR="00000000" w:rsidDel="00000000" w:rsidP="00000000" w:rsidRDefault="00000000" w:rsidRPr="00000000" w14:paraId="000000B1">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2">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w:t>
            </w:r>
            <w:r w:rsidDel="00000000" w:rsidR="00000000" w:rsidRPr="00000000">
              <w:rPr>
                <w:rFonts w:ascii="Courier New" w:cs="Courier New" w:eastAsia="Courier New" w:hAnsi="Courier New"/>
                <w:color w:val="000000"/>
                <w:sz w:val="20"/>
                <w:szCs w:val="20"/>
                <w:rtl w:val="0"/>
              </w:rPr>
              <w:t xml:space="preserve">!operation.equals("+")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!operation.equals("-") &amp;&amp; !operation.equals("/") &amp;&amp; !operation.equals("*")) {</w:t>
            </w:r>
          </w:p>
          <w:p w:rsidR="00000000" w:rsidDel="00000000" w:rsidP="00000000" w:rsidRDefault="00000000" w:rsidRPr="00000000" w14:paraId="000000B3">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System.err.println("Введена недопустимая операция");</w:t>
            </w:r>
          </w:p>
          <w:p w:rsidR="00000000" w:rsidDel="00000000" w:rsidP="00000000" w:rsidRDefault="00000000" w:rsidRPr="00000000" w14:paraId="000000B4">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 false;</w:t>
            </w:r>
          </w:p>
          <w:p w:rsidR="00000000" w:rsidDel="00000000" w:rsidP="00000000" w:rsidRDefault="00000000" w:rsidRPr="00000000" w14:paraId="000000B5">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6">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7">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result;</w:t>
            </w:r>
          </w:p>
          <w:p w:rsidR="00000000" w:rsidDel="00000000" w:rsidP="00000000" w:rsidRDefault="00000000" w:rsidRPr="00000000" w14:paraId="000000B8">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B9">
            <w:pPr>
              <w:spacing w:after="0" w:before="0" w:line="271.2"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A">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static void calculate(String operation, double arg1, double arg2){</w:t>
            </w:r>
          </w:p>
          <w:p w:rsidR="00000000" w:rsidDel="00000000" w:rsidP="00000000" w:rsidRDefault="00000000" w:rsidRPr="00000000" w14:paraId="000000BB">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switch(operation){</w:t>
            </w:r>
          </w:p>
          <w:p w:rsidR="00000000" w:rsidDel="00000000" w:rsidP="00000000" w:rsidRDefault="00000000" w:rsidRPr="00000000" w14:paraId="000000BC">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BD">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System.out.println(arg1 + arg2);</w:t>
            </w:r>
          </w:p>
          <w:p w:rsidR="00000000" w:rsidDel="00000000" w:rsidP="00000000" w:rsidRDefault="00000000" w:rsidRPr="00000000" w14:paraId="000000BE">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BF">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C0">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System.out.println(arg1 - arg2);</w:t>
            </w:r>
          </w:p>
          <w:p w:rsidR="00000000" w:rsidDel="00000000" w:rsidP="00000000" w:rsidRDefault="00000000" w:rsidRPr="00000000" w14:paraId="000000C1">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C2">
            <w:pPr>
              <w:spacing w:after="0" w:before="0" w:line="271.2" w:lineRule="auto"/>
              <w:jc w:val="both"/>
              <w:rPr>
                <w:ins w:author="Anonymous" w:id="9" w:date="2019-06-01T09:10:07Z"/>
                <w:del w:author="Vitalii Holniev" w:id="10" w:date="2019-06-30T12:09:09Z"/>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del w:author="Vitalii Holniev" w:id="10" w:date="2019-06-30T12:09:09Z">
              <w:r w:rsidDel="00000000" w:rsidR="00000000" w:rsidRPr="00000000">
                <w:rPr>
                  <w:rFonts w:ascii="Courier New" w:cs="Courier New" w:eastAsia="Courier New" w:hAnsi="Courier New"/>
                  <w:color w:val="000000"/>
                  <w:sz w:val="20"/>
                  <w:szCs w:val="20"/>
                  <w:rtl w:val="0"/>
                </w:rPr>
                <w:delText xml:space="preserve"> case "/":</w:delText>
              </w:r>
            </w:del>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import java.util.Scanner;</w:delText>
                </w:r>
              </w:del>
            </w:ins>
          </w:p>
          <w:p w:rsidR="00000000" w:rsidDel="00000000" w:rsidP="00000000" w:rsidRDefault="00000000" w:rsidRPr="00000000" w14:paraId="000000C3">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tl w:val="0"/>
                  </w:rPr>
                </w:r>
              </w:del>
            </w:ins>
          </w:p>
          <w:p w:rsidR="00000000" w:rsidDel="00000000" w:rsidP="00000000" w:rsidRDefault="00000000" w:rsidRPr="00000000" w14:paraId="000000C4">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public class Calculator {</w:delText>
                </w:r>
              </w:del>
            </w:ins>
          </w:p>
          <w:p w:rsidR="00000000" w:rsidDel="00000000" w:rsidP="00000000" w:rsidRDefault="00000000" w:rsidRPr="00000000" w14:paraId="000000C5">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public static void main(String[] args){</w:delText>
                </w:r>
              </w:del>
            </w:ins>
          </w:p>
          <w:p w:rsidR="00000000" w:rsidDel="00000000" w:rsidP="00000000" w:rsidRDefault="00000000" w:rsidRPr="00000000" w14:paraId="000000C6">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String operation = readStringArgument("Введите операцию [+, -, /, *]: ");</w:delText>
                </w:r>
              </w:del>
            </w:ins>
          </w:p>
          <w:p w:rsidR="00000000" w:rsidDel="00000000" w:rsidP="00000000" w:rsidRDefault="00000000" w:rsidRPr="00000000" w14:paraId="000000C7">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double argument1 = readDoubleArgument("Введите первый аргумент: ");</w:delText>
                </w:r>
              </w:del>
            </w:ins>
          </w:p>
          <w:p w:rsidR="00000000" w:rsidDel="00000000" w:rsidP="00000000" w:rsidRDefault="00000000" w:rsidRPr="00000000" w14:paraId="000000C8">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double argument2 = readDoubleArgument("Введите второй аргумент: ");</w:delText>
                </w:r>
              </w:del>
            </w:ins>
          </w:p>
          <w:p w:rsidR="00000000" w:rsidDel="00000000" w:rsidP="00000000" w:rsidRDefault="00000000" w:rsidRPr="00000000" w14:paraId="000000C9">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tl w:val="0"/>
                  </w:rPr>
                </w:r>
              </w:del>
            </w:ins>
          </w:p>
          <w:p w:rsidR="00000000" w:rsidDel="00000000" w:rsidP="00000000" w:rsidRDefault="00000000" w:rsidRPr="00000000" w14:paraId="000000CA">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if(validateCalculationData(operation)){</w:delText>
                </w:r>
              </w:del>
            </w:ins>
          </w:p>
          <w:p w:rsidR="00000000" w:rsidDel="00000000" w:rsidP="00000000" w:rsidRDefault="00000000" w:rsidRPr="00000000" w14:paraId="000000CB">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calculate(operation, argument1, argument2);</w:delText>
                </w:r>
              </w:del>
            </w:ins>
          </w:p>
          <w:p w:rsidR="00000000" w:rsidDel="00000000" w:rsidP="00000000" w:rsidRDefault="00000000" w:rsidRPr="00000000" w14:paraId="000000CC">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CD">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CE">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tl w:val="0"/>
                  </w:rPr>
                </w:r>
              </w:del>
            </w:ins>
          </w:p>
          <w:p w:rsidR="00000000" w:rsidDel="00000000" w:rsidP="00000000" w:rsidRDefault="00000000" w:rsidRPr="00000000" w14:paraId="000000CF">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static double readDoubleArgument(String userText){</w:delText>
                </w:r>
              </w:del>
            </w:ins>
          </w:p>
          <w:p w:rsidR="00000000" w:rsidDel="00000000" w:rsidP="00000000" w:rsidRDefault="00000000" w:rsidRPr="00000000" w14:paraId="000000D0">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Scanner userInput = new Scanner(System.in);</w:delText>
                </w:r>
              </w:del>
            </w:ins>
          </w:p>
          <w:p w:rsidR="00000000" w:rsidDel="00000000" w:rsidP="00000000" w:rsidRDefault="00000000" w:rsidRPr="00000000" w14:paraId="000000D1">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System.out.print(userText);</w:delText>
                </w:r>
              </w:del>
            </w:ins>
          </w:p>
          <w:p w:rsidR="00000000" w:rsidDel="00000000" w:rsidP="00000000" w:rsidRDefault="00000000" w:rsidRPr="00000000" w14:paraId="000000D2">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double argument = userInput.nextDouble();</w:delText>
                </w:r>
              </w:del>
            </w:ins>
          </w:p>
          <w:p w:rsidR="00000000" w:rsidDel="00000000" w:rsidP="00000000" w:rsidRDefault="00000000" w:rsidRPr="00000000" w14:paraId="000000D3">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userInput.close();</w:delText>
                </w:r>
              </w:del>
            </w:ins>
          </w:p>
          <w:p w:rsidR="00000000" w:rsidDel="00000000" w:rsidP="00000000" w:rsidRDefault="00000000" w:rsidRPr="00000000" w14:paraId="000000D4">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return argument;</w:delText>
                </w:r>
              </w:del>
            </w:ins>
          </w:p>
          <w:p w:rsidR="00000000" w:rsidDel="00000000" w:rsidP="00000000" w:rsidRDefault="00000000" w:rsidRPr="00000000" w14:paraId="000000D5">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D6">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tl w:val="0"/>
                  </w:rPr>
                </w:r>
              </w:del>
            </w:ins>
          </w:p>
          <w:p w:rsidR="00000000" w:rsidDel="00000000" w:rsidP="00000000" w:rsidRDefault="00000000" w:rsidRPr="00000000" w14:paraId="000000D7">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static String readStringArgument(String userText){</w:delText>
                </w:r>
              </w:del>
            </w:ins>
          </w:p>
          <w:p w:rsidR="00000000" w:rsidDel="00000000" w:rsidP="00000000" w:rsidRDefault="00000000" w:rsidRPr="00000000" w14:paraId="000000D8">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Scanner userInput = new Scanner(System.in);</w:delText>
                </w:r>
              </w:del>
            </w:ins>
          </w:p>
          <w:p w:rsidR="00000000" w:rsidDel="00000000" w:rsidP="00000000" w:rsidRDefault="00000000" w:rsidRPr="00000000" w14:paraId="000000D9">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System.out.print(userText);</w:delText>
                </w:r>
              </w:del>
            </w:ins>
          </w:p>
          <w:p w:rsidR="00000000" w:rsidDel="00000000" w:rsidP="00000000" w:rsidRDefault="00000000" w:rsidRPr="00000000" w14:paraId="000000DA">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String argument = userInput.nextLine();</w:delText>
                </w:r>
              </w:del>
            </w:ins>
          </w:p>
          <w:p w:rsidR="00000000" w:rsidDel="00000000" w:rsidP="00000000" w:rsidRDefault="00000000" w:rsidRPr="00000000" w14:paraId="000000DB">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userInput.close();</w:delText>
                </w:r>
              </w:del>
            </w:ins>
          </w:p>
          <w:p w:rsidR="00000000" w:rsidDel="00000000" w:rsidP="00000000" w:rsidRDefault="00000000" w:rsidRPr="00000000" w14:paraId="000000DC">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return argument;</w:delText>
                </w:r>
              </w:del>
            </w:ins>
          </w:p>
          <w:p w:rsidR="00000000" w:rsidDel="00000000" w:rsidP="00000000" w:rsidRDefault="00000000" w:rsidRPr="00000000" w14:paraId="000000DD">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DE">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tl w:val="0"/>
                  </w:rPr>
                </w:r>
              </w:del>
            </w:ins>
          </w:p>
          <w:p w:rsidR="00000000" w:rsidDel="00000000" w:rsidP="00000000" w:rsidRDefault="00000000" w:rsidRPr="00000000" w14:paraId="000000DF">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E0">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 Created by Alex on 31.01.2018.</w:delText>
                </w:r>
              </w:del>
            </w:ins>
          </w:p>
          <w:p w:rsidR="00000000" w:rsidDel="00000000" w:rsidP="00000000" w:rsidRDefault="00000000" w:rsidRPr="00000000" w14:paraId="000000E1">
            <w:pPr>
              <w:spacing w:after="0" w:before="0" w:line="271.2" w:lineRule="auto"/>
              <w:rPr>
                <w:ins w:author="Anonymous" w:id="9" w:date="2019-06-01T09:10:07Z"/>
                <w:del w:author="Vitalii Holniev" w:id="10" w:date="2019-06-30T12:09:09Z"/>
                <w:rFonts w:ascii="Courier New" w:cs="Courier New" w:eastAsia="Courier New" w:hAnsi="Courier New"/>
                <w:color w:val="000000"/>
                <w:sz w:val="20"/>
                <w:szCs w:val="20"/>
              </w:rPr>
            </w:pPr>
            <w:ins w:author="Anonymous" w:id="9" w:date="2019-06-01T09:10:07Z">
              <w:del w:author="Vitalii Holniev" w:id="10" w:date="2019-06-30T12:09:09Z">
                <w:r w:rsidDel="00000000" w:rsidR="00000000" w:rsidRPr="00000000">
                  <w:rPr>
                    <w:rFonts w:ascii="Courier New" w:cs="Courier New" w:eastAsia="Courier New" w:hAnsi="Courier New"/>
                    <w:color w:val="000000"/>
                    <w:sz w:val="20"/>
                    <w:szCs w:val="20"/>
                    <w:rtl w:val="0"/>
                  </w:rPr>
                  <w:delText xml:space="preserve"> */</w:delText>
                </w:r>
              </w:del>
            </w:ins>
          </w:p>
          <w:p w:rsidR="00000000" w:rsidDel="00000000" w:rsidP="00000000" w:rsidRDefault="00000000" w:rsidRPr="00000000" w14:paraId="000000E2">
            <w:pPr>
              <w:spacing w:after="0" w:before="0" w:line="271.2" w:lineRule="auto"/>
              <w:jc w:val="both"/>
              <w:rPr>
                <w:ins w:author="Сергей Наседкин" w:id="11" w:date="2019-08-22T01:42:27Z"/>
                <w:rFonts w:ascii="Courier New" w:cs="Courier New" w:eastAsia="Courier New" w:hAnsi="Courier New"/>
                <w:color w:val="000000"/>
                <w:sz w:val="20"/>
                <w:szCs w:val="20"/>
                <w:rPrChange w:author="Anonymous" w:id="12" w:date="2019-06-01T09:10:07Z">
                  <w:rPr>
                    <w:rFonts w:ascii="Courier New" w:cs="Courier New" w:eastAsia="Courier New" w:hAnsi="Courier New"/>
                    <w:color w:val="000000"/>
                    <w:sz w:val="20"/>
                    <w:szCs w:val="20"/>
                  </w:rPr>
                </w:rPrChange>
              </w:rPr>
            </w:pPr>
            <w:ins w:author="Сергей Наседкин" w:id="11" w:date="2019-08-22T01:42:27Z">
              <w:r w:rsidDel="00000000" w:rsidR="00000000" w:rsidRPr="00000000">
                <w:rPr>
                  <w:rFonts w:ascii="Courier New" w:cs="Courier New" w:eastAsia="Courier New" w:hAnsi="Courier New"/>
                  <w:color w:val="000000"/>
                  <w:sz w:val="20"/>
                  <w:szCs w:val="20"/>
                  <w:rtl w:val="0"/>
                  <w:rPrChange w:author="Anonymous" w:id="12" w:date="2019-06-01T09:10:07Z">
                    <w:rPr>
                      <w:rFonts w:ascii="Courier New" w:cs="Courier New" w:eastAsia="Courier New" w:hAnsi="Courier New"/>
                      <w:color w:val="000000"/>
                      <w:sz w:val="20"/>
                      <w:szCs w:val="20"/>
                    </w:rPr>
                  </w:rPrChange>
                </w:rPr>
                <w:t xml:space="preserve">     </w:t>
              </w:r>
              <w:r w:rsidDel="00000000" w:rsidR="00000000" w:rsidRPr="00000000">
                <w:rPr>
                  <w:rtl w:val="0"/>
                </w:rPr>
              </w:r>
            </w:ins>
          </w:p>
          <w:p w:rsidR="00000000" w:rsidDel="00000000" w:rsidP="00000000" w:rsidRDefault="00000000" w:rsidRPr="00000000" w14:paraId="000000E3">
            <w:pPr>
              <w:spacing w:after="0" w:before="0" w:line="271.2" w:lineRule="auto"/>
              <w:rPr>
                <w:rFonts w:ascii="Courier New" w:cs="Courier New" w:eastAsia="Courier New" w:hAnsi="Courier New"/>
                <w:rPrChange w:author="Anonymous" w:id="12" w:date="2019-06-01T09:10:07Z">
                  <w:rPr>
                    <w:rFonts w:ascii="Courier New" w:cs="Courier New" w:eastAsia="Courier New" w:hAnsi="Courier New"/>
                    <w:color w:val="000000"/>
                    <w:sz w:val="20"/>
                    <w:szCs w:val="20"/>
                  </w:rPr>
                </w:rPrChange>
              </w:rPr>
              <w:pPrChange w:author="Сергей Наседкин" w:id="0" w:date="2019-08-22T01:42:27Z">
                <w:pPr>
                  <w:spacing w:after="0" w:before="0" w:line="271.2" w:lineRule="auto"/>
                  <w:jc w:val="both"/>
                </w:pPr>
              </w:pPrChange>
            </w:pPr>
            <w:ins w:author="Сергей Наседкин" w:id="11" w:date="2019-08-22T01:42:27Z">
              <w:r w:rsidDel="00000000" w:rsidR="00000000" w:rsidRPr="00000000">
                <w:rPr>
                  <w:rFonts w:ascii="Courier New" w:cs="Courier New" w:eastAsia="Courier New" w:hAnsi="Courier New"/>
                  <w:color w:val="000000"/>
                  <w:sz w:val="20"/>
                  <w:szCs w:val="20"/>
                  <w:rtl w:val="0"/>
                  <w:rPrChange w:author="Anonymous" w:id="12" w:date="2019-06-01T09:10:07Z">
                    <w:rPr>
                      <w:rFonts w:ascii="Courier New" w:cs="Courier New" w:eastAsia="Courier New" w:hAnsi="Courier New"/>
                      <w:color w:val="000000"/>
                      <w:sz w:val="20"/>
                      <w:szCs w:val="20"/>
                    </w:rPr>
                  </w:rPrChange>
                </w:rPr>
                <w:t xml:space="preserve">                case </w:t>
              </w:r>
              <w:r w:rsidDel="00000000" w:rsidR="00000000" w:rsidRPr="00000000">
                <w:rPr>
                  <w:rFonts w:ascii="Courier New" w:cs="Courier New" w:eastAsia="Courier New" w:hAnsi="Courier New"/>
                  <w:color w:val="000000"/>
                  <w:sz w:val="20"/>
                  <w:szCs w:val="20"/>
                  <w:rtl w:val="0"/>
                  <w:rPrChange w:author="Anonymous" w:id="12" w:date="2019-06-01T09:10:07Z">
                    <w:rPr>
                      <w:rFonts w:ascii="Courier New" w:cs="Courier New" w:eastAsia="Courier New" w:hAnsi="Courier New"/>
                      <w:color w:val="000000"/>
                      <w:sz w:val="20"/>
                      <w:szCs w:val="20"/>
                    </w:rPr>
                  </w:rPrChange>
                </w:rPr>
                <w:t xml:space="preserve">"/"</w:t>
              </w:r>
              <w:r w:rsidDel="00000000" w:rsidR="00000000" w:rsidRPr="00000000">
                <w:rPr>
                  <w:rFonts w:ascii="Courier New" w:cs="Courier New" w:eastAsia="Courier New" w:hAnsi="Courier New"/>
                  <w:color w:val="000000"/>
                  <w:sz w:val="20"/>
                  <w:szCs w:val="20"/>
                  <w:rtl w:val="0"/>
                  <w:rPrChange w:author="Anonymous" w:id="12" w:date="2019-06-01T09:10:07Z">
                    <w:rPr>
                      <w:rFonts w:ascii="Courier New" w:cs="Courier New" w:eastAsia="Courier New" w:hAnsi="Courier New"/>
                      <w:color w:val="000000"/>
                      <w:sz w:val="20"/>
                      <w:szCs w:val="20"/>
                    </w:rPr>
                  </w:rPrChange>
                </w:rPr>
                <w:t xml:space="preserve">:   </w:t>
              </w:r>
            </w:ins>
            <w:r w:rsidDel="00000000" w:rsidR="00000000" w:rsidRPr="00000000">
              <w:rPr>
                <w:rtl w:val="0"/>
              </w:rPr>
            </w:r>
          </w:p>
          <w:p w:rsidR="00000000" w:rsidDel="00000000" w:rsidP="00000000" w:rsidRDefault="00000000" w:rsidRPr="00000000" w14:paraId="000000E4">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System.out.println(arg1 / arg2);</w:t>
            </w:r>
          </w:p>
          <w:p w:rsidR="00000000" w:rsidDel="00000000" w:rsidP="00000000" w:rsidRDefault="00000000" w:rsidRPr="00000000" w14:paraId="000000E5">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E6">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w:t>
            </w:r>
          </w:p>
          <w:p w:rsidR="00000000" w:rsidDel="00000000" w:rsidP="00000000" w:rsidRDefault="00000000" w:rsidRPr="00000000" w14:paraId="000000E7">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System.out.println(arg1 * arg2);</w:t>
            </w:r>
          </w:p>
          <w:p w:rsidR="00000000" w:rsidDel="00000000" w:rsidP="00000000" w:rsidRDefault="00000000" w:rsidRPr="00000000" w14:paraId="000000E8">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0E9">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A">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B">
            <w:pPr>
              <w:spacing w:after="0" w:before="0" w:line="271.2"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r>
        <w:trPr>
          <w:trHeight w:val="24520" w:hRule="atLeast"/>
          <w:ins w:author="Вадим Ильин" w:id="14" w:date="2019-07-26T19:26:04Z"/>
        </w:trPr>
        <w:tc>
          <w:tcPr>
            <w:shd w:fill="efefef" w:val="clear"/>
            <w:tcMar>
              <w:top w:w="100.0" w:type="dxa"/>
              <w:left w:w="100.0" w:type="dxa"/>
              <w:bottom w:w="100.0" w:type="dxa"/>
              <w:right w:w="100.0" w:type="dxa"/>
            </w:tcMar>
          </w:tcPr>
          <w:p w:rsidR="00000000" w:rsidDel="00000000" w:rsidP="00000000" w:rsidRDefault="00000000" w:rsidRPr="00000000" w14:paraId="000000EC">
            <w:pPr>
              <w:spacing w:after="0" w:before="0" w:line="271.2" w:lineRule="auto"/>
              <w:jc w:val="both"/>
              <w:rPr>
                <w:ins w:author="Вадим Ильин" w:id="14" w:date="2019-07-26T19:26:04Z"/>
                <w:rFonts w:ascii="Courier New" w:cs="Courier New" w:eastAsia="Courier New" w:hAnsi="Courier New"/>
                <w:color w:val="000000"/>
                <w:sz w:val="20"/>
                <w:szCs w:val="20"/>
              </w:rPr>
            </w:pPr>
            <w:ins w:author="Вадим Ильин" w:id="14" w:date="2019-07-26T19:26:04Z">
              <w:r w:rsidDel="00000000" w:rsidR="00000000" w:rsidRPr="00000000">
                <w:rPr>
                  <w:rtl w:val="0"/>
                </w:rPr>
              </w:r>
            </w:ins>
          </w:p>
        </w:tc>
      </w:tr>
    </w:tbl>
    <w:p w:rsidR="00000000" w:rsidDel="00000000" w:rsidP="00000000" w:rsidRDefault="00000000" w:rsidRPr="00000000" w14:paraId="000000E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Код стал объемнее, но мы добились результатов:</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Главный метод стал лаконичным и читаемым. При необходимости доработки или поиска ошибок сразу понятно, куда смотреть</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Функционал строго раздел</w:t>
      </w:r>
      <w:r w:rsidDel="00000000" w:rsidR="00000000" w:rsidRPr="00000000">
        <w:rPr>
          <w:rFonts w:ascii="Arial" w:cs="Arial" w:eastAsia="Arial" w:hAnsi="Arial"/>
          <w:sz w:val="20"/>
          <w:szCs w:val="20"/>
          <w:rtl w:val="0"/>
        </w:rPr>
        <w:t xml:space="preserve">е</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н по слоям</w:t>
      </w:r>
      <w:r w:rsidDel="00000000" w:rsidR="00000000" w:rsidRPr="00000000">
        <w:rPr>
          <w:rFonts w:ascii="Arial" w:cs="Arial" w:eastAsia="Arial" w:hAnsi="Arial"/>
          <w:sz w:val="20"/>
          <w:szCs w:val="20"/>
          <w:rtl w:val="0"/>
        </w:rPr>
        <w:t xml:space="preserve">. С</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тремимс</w:t>
      </w:r>
      <w:r w:rsidDel="00000000" w:rsidR="00000000" w:rsidRPr="00000000">
        <w:rPr>
          <w:rFonts w:ascii="Arial" w:cs="Arial" w:eastAsia="Arial" w:hAnsi="Arial"/>
          <w:sz w:val="20"/>
          <w:szCs w:val="20"/>
          <w:rtl w:val="0"/>
        </w:rPr>
        <w:t xml:space="preserve">я</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чтобы каждый метод отвечал за свой маленький </w:t>
      </w:r>
      <w:r w:rsidDel="00000000" w:rsidR="00000000" w:rsidRPr="00000000">
        <w:rPr>
          <w:rFonts w:ascii="Arial" w:cs="Arial" w:eastAsia="Arial" w:hAnsi="Arial"/>
          <w:sz w:val="20"/>
          <w:szCs w:val="20"/>
          <w:rtl w:val="0"/>
        </w:rPr>
        <w:t xml:space="preserve">фрагмент</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функционала и не более</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Методы готовы к повторному использованию.</w:t>
      </w:r>
    </w:p>
    <w:p w:rsidR="00000000" w:rsidDel="00000000" w:rsidP="00000000" w:rsidRDefault="00000000" w:rsidRPr="00000000" w14:paraId="000000F1">
      <w:pPr>
        <w:spacing w:after="200" w:lineRule="auto"/>
        <w:jc w:val="both"/>
        <w:rPr/>
      </w:pPr>
      <w:r w:rsidDel="00000000" w:rsidR="00000000" w:rsidRPr="00000000">
        <w:rPr>
          <w:rFonts w:ascii="Arial" w:cs="Arial" w:eastAsia="Arial" w:hAnsi="Arial"/>
          <w:sz w:val="20"/>
          <w:szCs w:val="20"/>
          <w:rtl w:val="0"/>
        </w:rPr>
        <w:t xml:space="preserve">К</w:t>
      </w:r>
      <w:r w:rsidDel="00000000" w:rsidR="00000000" w:rsidRPr="00000000">
        <w:rPr>
          <w:rFonts w:ascii="Arial" w:cs="Arial" w:eastAsia="Arial" w:hAnsi="Arial"/>
          <w:sz w:val="20"/>
          <w:szCs w:val="20"/>
          <w:rtl w:val="0"/>
        </w:rPr>
        <w:t xml:space="preserve">од, разложенный по «полочкам»-методам, становится понятнее, удобнее и легче поддается доработкам и контролю.</w:t>
      </w:r>
      <w:r w:rsidDel="00000000" w:rsidR="00000000" w:rsidRPr="00000000">
        <w:rPr>
          <w:rtl w:val="0"/>
        </w:rPr>
      </w:r>
    </w:p>
    <w:sectPr>
      <w:headerReference r:id="rId8" w:type="default"/>
      <w:headerReference r:id="rId9" w:type="first"/>
      <w:footerReference r:id="rId10" w:type="default"/>
      <w:footerReference r:id="rId11" w:type="first"/>
      <w:pgSz w:h="16838" w:w="11906"/>
      <w:pgMar w:bottom="1134" w:top="1134" w:left="1133.8582677165355" w:right="85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лина Саляхеева" w:id="0" w:date="2019-09-19T20:14:28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удалить разрыв страницы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spacing w:after="0" w:before="0" w:line="240" w:lineRule="auto"/>
      <w:jc w:val="left"/>
      <w:rPr>
        <w:color w:val="999999"/>
        <w:sz w:val="16"/>
        <w:szCs w:val="16"/>
      </w:rPr>
    </w:pPr>
    <w:r w:rsidDel="00000000" w:rsidR="00000000" w:rsidRPr="00000000">
      <w:rPr>
        <w:color w:val="999999"/>
        <w:sz w:val="16"/>
        <w:szCs w:val="16"/>
        <w:rtl w:val="0"/>
      </w:rPr>
      <w:t xml:space="preserve">© geekbrains.ru                                                                                                                                                                                                 </w:t>
    </w: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del w:author="Алексей Щербаков" w:id="15" w:date="2019-06-19T13:27:02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-742949</wp:posOffset>
                </wp:positionH>
                <wp:positionV relativeFrom="paragraph">
                  <wp:posOffset>-449579</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spcFirstLastPara="1" rIns="91425" wrap="square" tIns="91425">
                          <a:noAutofit/>
                        </wps:bodyPr>
                      </wps:wsp>
                      <wps:wsp>
                        <wps:cNvSpPr txBox="1"/>
                        <wps:cNvPr id="4" name="Shape 4"/>
                        <wps:spPr>
                          <a:xfrm>
                            <a:off x="561975" y="792300"/>
                            <a:ext cx="36765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Интерактивный курс Java. Уровень 1. Тема 1</w:t>
                              </w:r>
                            </w:p>
                          </w:txbxContent>
                        </wps:txbx>
                        <wps:bodyPr anchorCtr="0" anchor="t" bIns="91425" lIns="91425" spcFirstLastPara="1" rIns="91425" wrap="square" tIns="91425">
                          <a:noAutofit/>
                        </wps:bodyPr>
                      </wps:wsp>
                      <pic:pic>
                        <pic:nvPicPr>
                          <pic:cNvPr descr="image1.png" id="5" name="Shape 5"/>
                          <pic:cNvPicPr preferRelativeResize="0"/>
                        </pic:nvPicPr>
                        <pic:blipFill rotWithShape="1">
                          <a:blip r:embed="rId1">
                            <a:alphaModFix/>
                          </a:blip>
                          <a:srcRect b="0" l="0" r="0" t="0"/>
                          <a:stretch/>
                        </pic:blipFill>
                        <pic:spPr>
                          <a:xfrm>
                            <a:off x="4697775" y="655950"/>
                            <a:ext cx="1441350" cy="144135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-742949</wp:posOffset>
                </wp:positionH>
                <wp:positionV relativeFrom="paragraph">
                  <wp:posOffset>-449579</wp:posOffset>
                </wp:positionV>
                <wp:extent cx="7581900" cy="232722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del>
    <w:ins w:author="Алексей Боликов" w:id="16" w:date="2019-08-04T10:10:22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-2114549</wp:posOffset>
                </wp:positionH>
                <wp:positionV relativeFrom="paragraph">
                  <wp:posOffset>-449579</wp:posOffset>
                </wp:positionV>
                <wp:extent cx="7581900" cy="2327222"/>
                <wp:effectExtent b="0" l="0" r="0" t="0"/>
                <wp:wrapSquare wrapText="bothSides" distB="0" distT="0" distL="0" distR="0"/>
                <wp:docPr id="3"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spcFirstLastPara="1" rIns="91425" wrap="square" tIns="91425">
                          <a:noAutofit/>
                        </wps:bodyPr>
                      </wps:wsp>
                      <wps:wsp>
                        <wps:cNvSpPr txBox="1"/>
                        <wps:cNvPr id="4" name="Shape 4"/>
                        <wps:spPr>
                          <a:xfrm>
                            <a:off x="561975" y="792300"/>
                            <a:ext cx="36765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Интерактивный курс Java. Уровень 1. Тема 1</w:t>
                              </w:r>
                            </w:p>
                          </w:txbxContent>
                        </wps:txbx>
                        <wps:bodyPr anchorCtr="0" anchor="t" bIns="91425" lIns="91425" spcFirstLastPara="1" rIns="91425" wrap="square" tIns="91425">
                          <a:noAutofit/>
                        </wps:bodyPr>
                      </wps:wsp>
                      <pic:pic>
                        <pic:nvPicPr>
                          <pic:cNvPr descr="image1.png" id="5" name="Shape 5"/>
                          <pic:cNvPicPr preferRelativeResize="0"/>
                        </pic:nvPicPr>
                        <pic:blipFill rotWithShape="1">
                          <a:blip r:embed="rId1">
                            <a:alphaModFix/>
                          </a:blip>
                          <a:srcRect b="0" l="0" r="0" t="0"/>
                          <a:stretch/>
                        </pic:blipFill>
                        <pic:spPr>
                          <a:xfrm>
                            <a:off x="4697775" y="655950"/>
                            <a:ext cx="1441350" cy="144135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-2114549</wp:posOffset>
                </wp:positionH>
                <wp:positionV relativeFrom="paragraph">
                  <wp:posOffset>-449579</wp:posOffset>
                </wp:positionV>
                <wp:extent cx="7581900" cy="2327222"/>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7581900" cy="2327222"/>
                        </a:xfrm>
                        <a:prstGeom prst="rect"/>
                        <a:ln/>
                      </pic:spPr>
                    </pic:pic>
                  </a:graphicData>
                </a:graphic>
              </wp:anchor>
            </w:drawing>
          </mc:Fallback>
        </mc:AlternateContent>
      </w:r>
    </w:ins>
    <w:ins w:author="Алексей Щербаков" w:id="15" w:date="2019-06-19T13:27:02Z">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-581024</wp:posOffset>
                </wp:positionH>
                <wp:positionV relativeFrom="paragraph">
                  <wp:posOffset>-449579</wp:posOffset>
                </wp:positionV>
                <wp:extent cx="7581900" cy="2327222"/>
                <wp:effectExtent b="0" l="0" r="0" t="0"/>
                <wp:wrapSquare wrapText="bothSides" distB="0" distT="0" distL="0" distR="0"/>
                <wp:docPr id="2"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spcFirstLastPara="1" rIns="91425" wrap="square" tIns="91425">
                          <a:noAutofit/>
                        </wps:bodyPr>
                      </wps:wsp>
                      <wps:wsp>
                        <wps:cNvSpPr txBox="1"/>
                        <wps:cNvPr id="4" name="Shape 4"/>
                        <wps:spPr>
                          <a:xfrm>
                            <a:off x="561975" y="792300"/>
                            <a:ext cx="36765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Интерактивный курс Java. Уровень 1. Тема 1</w:t>
                              </w:r>
                            </w:p>
                          </w:txbxContent>
                        </wps:txbx>
                        <wps:bodyPr anchorCtr="0" anchor="t" bIns="91425" lIns="91425" spcFirstLastPara="1" rIns="91425" wrap="square" tIns="91425">
                          <a:noAutofit/>
                        </wps:bodyPr>
                      </wps:wsp>
                      <pic:pic>
                        <pic:nvPicPr>
                          <pic:cNvPr descr="image1.png" id="5" name="Shape 5"/>
                          <pic:cNvPicPr preferRelativeResize="0"/>
                        </pic:nvPicPr>
                        <pic:blipFill rotWithShape="1">
                          <a:blip r:embed="rId1">
                            <a:alphaModFix/>
                          </a:blip>
                          <a:srcRect b="0" l="0" r="0" t="0"/>
                          <a:stretch/>
                        </pic:blipFill>
                        <pic:spPr>
                          <a:xfrm>
                            <a:off x="4697775" y="655950"/>
                            <a:ext cx="1441350" cy="144135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-581024</wp:posOffset>
                </wp:positionH>
                <wp:positionV relativeFrom="paragraph">
                  <wp:posOffset>-449579</wp:posOffset>
                </wp:positionV>
                <wp:extent cx="7581900" cy="2327222"/>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7581900" cy="2327222"/>
                        </a:xfrm>
                        <a:prstGeom prst="rect"/>
                        <a:ln/>
                      </pic:spPr>
                    </pic:pic>
                  </a:graphicData>
                </a:graphic>
              </wp:anchor>
            </w:drawing>
          </mc:Fallback>
        </mc:AlternateContent>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spacing w:after="200" w:before="2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Arial" w:cs="Arial" w:eastAsia="Arial" w:hAnsi="Arial"/>
      <w:b w:val="1"/>
      <w:color w:val="666666"/>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